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3F6F6" w14:textId="77777777" w:rsidR="004F46F3" w:rsidRPr="00FA2C4F" w:rsidRDefault="00FA2C4F">
      <w:pPr>
        <w:pStyle w:val="a7"/>
        <w:rPr>
          <w:lang w:val="en-US"/>
        </w:rPr>
      </w:pPr>
      <w:r>
        <w:rPr>
          <w:lang w:val="en-US"/>
        </w:rPr>
        <w:t xml:space="preserve">Filtered </w:t>
      </w:r>
      <w:r w:rsidRPr="00FA2C4F">
        <w:rPr>
          <w:lang w:val="en-US"/>
        </w:rPr>
        <w:t>Local Linear Embedding</w:t>
      </w:r>
      <w:r>
        <w:rPr>
          <w:lang w:val="en-US"/>
        </w:rPr>
        <w:t xml:space="preserve"> Classifi</w:t>
      </w:r>
      <w:r>
        <w:rPr>
          <w:rFonts w:hint="eastAsia"/>
          <w:lang w:val="en-US"/>
        </w:rPr>
        <w:t>er</w:t>
      </w:r>
      <w:r>
        <w:rPr>
          <w:lang w:val="en-US"/>
        </w:rPr>
        <w:t xml:space="preserve"> for Stance Detection</w:t>
      </w:r>
    </w:p>
    <w:p w14:paraId="38F5EC4C" w14:textId="780E9E32" w:rsidR="004F46F3" w:rsidRPr="001D29BD" w:rsidRDefault="00C16A8F" w:rsidP="00FA2C4F">
      <w:pPr>
        <w:pStyle w:val="ae"/>
        <w:rPr>
          <w:lang w:val="en-US"/>
        </w:rPr>
      </w:pPr>
    </w:p>
    <w:p w14:paraId="4D76EA8A" w14:textId="1CEB5089" w:rsidR="004F46F3" w:rsidRPr="00FA2C4F" w:rsidRDefault="00FF2817">
      <w:pPr>
        <w:pStyle w:val="1"/>
        <w:rPr>
          <w:lang w:val="en-US"/>
        </w:rPr>
      </w:pPr>
      <w:r>
        <w:rPr>
          <w:lang w:val="en-US"/>
        </w:rPr>
        <w:t>1.</w:t>
      </w:r>
      <w:r w:rsidR="00FA2C4F">
        <w:rPr>
          <w:lang w:val="en-US"/>
        </w:rPr>
        <w:t>Introduction</w:t>
      </w:r>
    </w:p>
    <w:p w14:paraId="42AE414C" w14:textId="445F463C" w:rsidR="00683D2C" w:rsidRDefault="00FA2C4F" w:rsidP="00683D2C">
      <w:pPr>
        <w:rPr>
          <w:rFonts w:eastAsia="Times New Roman"/>
        </w:rPr>
      </w:pPr>
      <w:r>
        <w:rPr>
          <w:rFonts w:hint="eastAsia"/>
        </w:rPr>
        <w:t>在</w:t>
      </w:r>
      <w:r>
        <w:t>社交网络中</w:t>
      </w:r>
      <w:r w:rsidR="00AB0BD8">
        <w:rPr>
          <w:rFonts w:hint="eastAsia"/>
        </w:rPr>
        <w:t>，如</w:t>
      </w:r>
      <w:r w:rsidR="00D91EFA">
        <w:t>Tw</w:t>
      </w:r>
      <w:r w:rsidR="00D91EFA">
        <w:rPr>
          <w:rFonts w:hint="eastAsia"/>
        </w:rPr>
        <w:t>itter</w:t>
      </w:r>
      <w:r w:rsidR="00AB0BD8">
        <w:rPr>
          <w:rFonts w:hint="eastAsia"/>
        </w:rPr>
        <w:t>、</w:t>
      </w:r>
      <w:r w:rsidR="00AB0BD8">
        <w:rPr>
          <w:rFonts w:hint="eastAsia"/>
        </w:rPr>
        <w:t>Facebook</w:t>
      </w:r>
      <w:r>
        <w:t>，伴随着</w:t>
      </w:r>
      <w:r>
        <w:rPr>
          <w:rFonts w:hint="eastAsia"/>
        </w:rPr>
        <w:t>一个</w:t>
      </w:r>
      <w:r>
        <w:t>新的话题热潮，</w:t>
      </w:r>
      <w:r w:rsidR="00AB0BD8">
        <w:rPr>
          <w:rFonts w:hint="eastAsia"/>
        </w:rPr>
        <w:t>针对</w:t>
      </w:r>
      <w:r w:rsidR="00AB0BD8">
        <w:t>该话题的讨论会在短时间内大面积的爆发。而</w:t>
      </w:r>
      <w:r w:rsidR="007D48B6">
        <w:rPr>
          <w:rFonts w:hint="eastAsia"/>
        </w:rPr>
        <w:t>这些</w:t>
      </w:r>
      <w:r w:rsidR="00AB0BD8">
        <w:t>评论性的文本</w:t>
      </w:r>
      <w:r w:rsidR="00AB0BD8">
        <w:rPr>
          <w:rFonts w:hint="eastAsia"/>
        </w:rPr>
        <w:t>往往</w:t>
      </w:r>
      <w:r w:rsidR="00AB0BD8">
        <w:t>带有用户个人的</w:t>
      </w:r>
      <w:r w:rsidR="00AB0BD8">
        <w:rPr>
          <w:rFonts w:hint="eastAsia"/>
        </w:rPr>
        <w:t>情感</w:t>
      </w:r>
      <w:r w:rsidR="00AB0BD8">
        <w:t>（</w:t>
      </w:r>
      <w:r w:rsidR="00AB0BD8">
        <w:t xml:space="preserve">positive </w:t>
      </w:r>
      <w:r w:rsidR="00AB0BD8">
        <w:rPr>
          <w:rFonts w:hint="eastAsia"/>
        </w:rPr>
        <w:t>or</w:t>
      </w:r>
      <w:r w:rsidR="00AB0BD8">
        <w:t xml:space="preserve"> </w:t>
      </w:r>
      <w:r w:rsidR="00AB0BD8">
        <w:rPr>
          <w:rFonts w:hint="eastAsia"/>
        </w:rPr>
        <w:t>nega</w:t>
      </w:r>
      <w:r w:rsidR="00AB0BD8">
        <w:t>t</w:t>
      </w:r>
      <w:r w:rsidR="00AB0BD8">
        <w:rPr>
          <w:rFonts w:hint="eastAsia"/>
        </w:rPr>
        <w:t>ive</w:t>
      </w:r>
      <w:r w:rsidR="00AB0BD8">
        <w:t>）与立场（</w:t>
      </w:r>
      <w:r w:rsidR="00AB0BD8">
        <w:t>favo</w:t>
      </w:r>
      <w:r w:rsidR="00AB0BD8">
        <w:rPr>
          <w:rFonts w:hint="eastAsia"/>
        </w:rPr>
        <w:t>r</w:t>
      </w:r>
      <w:r w:rsidR="00AB0BD8">
        <w:t xml:space="preserve"> </w:t>
      </w:r>
      <w:r w:rsidR="00AB0BD8">
        <w:rPr>
          <w:rFonts w:hint="eastAsia"/>
        </w:rPr>
        <w:t>or</w:t>
      </w:r>
      <w:r w:rsidR="00AB0BD8">
        <w:t xml:space="preserve"> </w:t>
      </w:r>
      <w:r w:rsidR="00AB0BD8">
        <w:rPr>
          <w:rFonts w:hint="eastAsia"/>
        </w:rPr>
        <w:t>against</w:t>
      </w:r>
      <w:r w:rsidR="00AB0BD8">
        <w:t>）。</w:t>
      </w:r>
      <w:r w:rsidR="00AB0BD8">
        <w:t xml:space="preserve">sentiment analysis </w:t>
      </w:r>
      <w:r w:rsidR="00AB0BD8">
        <w:t>的研究</w:t>
      </w:r>
      <w:r w:rsidR="00AB0BD8">
        <w:rPr>
          <w:rFonts w:hint="eastAsia"/>
        </w:rPr>
        <w:t>已经有大量</w:t>
      </w:r>
      <w:r w:rsidR="00AB0BD8">
        <w:t>的研究结果，</w:t>
      </w:r>
      <w:r w:rsidR="00AB0BD8">
        <w:rPr>
          <w:rFonts w:hint="eastAsia"/>
        </w:rPr>
        <w:t>而近期</w:t>
      </w:r>
      <w:r w:rsidR="00AB0BD8">
        <w:t>，</w:t>
      </w:r>
      <w:r w:rsidR="00AB0BD8">
        <w:t xml:space="preserve">stance </w:t>
      </w:r>
      <w:r w:rsidR="00AB0BD8">
        <w:rPr>
          <w:rFonts w:hint="eastAsia"/>
        </w:rPr>
        <w:t>detectio</w:t>
      </w:r>
      <w:r w:rsidR="00AB0BD8">
        <w:t>n</w:t>
      </w:r>
      <w:r w:rsidR="00AB0BD8">
        <w:rPr>
          <w:rFonts w:hint="eastAsia"/>
        </w:rPr>
        <w:t>成为</w:t>
      </w:r>
      <w:r w:rsidR="00DC585C">
        <w:rPr>
          <w:rFonts w:eastAsia="Times New Roman" w:hint="eastAsia"/>
        </w:rPr>
        <w:t>S</w:t>
      </w:r>
      <w:r w:rsidR="00DC585C">
        <w:rPr>
          <w:rFonts w:eastAsia="Times New Roman"/>
        </w:rPr>
        <w:t xml:space="preserve">emantic </w:t>
      </w:r>
      <w:r w:rsidR="00DC585C">
        <w:rPr>
          <w:rFonts w:eastAsia="Times New Roman" w:hint="eastAsia"/>
        </w:rPr>
        <w:t>A</w:t>
      </w:r>
      <w:r w:rsidR="00DC585C">
        <w:rPr>
          <w:rFonts w:eastAsia="Times New Roman"/>
        </w:rPr>
        <w:t>nalysis</w:t>
      </w:r>
      <w:r w:rsidR="00AB0BD8">
        <w:t>领域的新的研究课题。</w:t>
      </w:r>
      <w:r w:rsidR="00DC585C">
        <w:rPr>
          <w:rFonts w:hint="eastAsia"/>
        </w:rPr>
        <w:t>在语义评测会议</w:t>
      </w:r>
      <w:r w:rsidR="00DC585C">
        <w:t>Sem</w:t>
      </w:r>
      <w:r w:rsidR="00DC585C">
        <w:rPr>
          <w:rFonts w:hint="eastAsia"/>
        </w:rPr>
        <w:t>E</w:t>
      </w:r>
      <w:r w:rsidR="00DC585C">
        <w:t>val 2016</w:t>
      </w:r>
      <w:r w:rsidR="00DC585C">
        <w:rPr>
          <w:rFonts w:hint="eastAsia"/>
        </w:rPr>
        <w:t>中</w:t>
      </w:r>
      <w:r w:rsidR="00DC585C">
        <w:t>，发布了</w:t>
      </w:r>
      <w:r w:rsidR="00DC585C">
        <w:rPr>
          <w:rFonts w:hint="eastAsia"/>
        </w:rPr>
        <w:t>针对</w:t>
      </w:r>
      <w:r w:rsidR="00DC585C">
        <w:t>五个热门话题</w:t>
      </w:r>
      <w:r w:rsidR="00683D2C">
        <w:t>（</w:t>
      </w:r>
      <w:r w:rsidR="00683D2C">
        <w:rPr>
          <w:rFonts w:eastAsia="Times New Roman"/>
        </w:rPr>
        <w:t>"Atheism", "Climate Change is a Real Concern", "Feminist Movement", "Hillary Clinton", and "Legalization of Abortion"</w:t>
      </w:r>
    </w:p>
    <w:p w14:paraId="39D89A7F" w14:textId="3FE1343B" w:rsidR="004F46F3" w:rsidRDefault="00683D2C" w:rsidP="00A01BA3">
      <w:r>
        <w:t>）</w:t>
      </w:r>
      <w:r w:rsidR="00DC585C">
        <w:t>的</w:t>
      </w:r>
      <w:r w:rsidR="00DC585C">
        <w:t xml:space="preserve">Stance </w:t>
      </w:r>
      <w:r w:rsidR="00DC585C">
        <w:rPr>
          <w:rFonts w:hint="eastAsia"/>
        </w:rPr>
        <w:t>Detection</w:t>
      </w:r>
      <w:r w:rsidR="00DC585C">
        <w:t xml:space="preserve"> </w:t>
      </w:r>
      <w:r w:rsidR="00DC585C">
        <w:rPr>
          <w:rFonts w:hint="eastAsia"/>
        </w:rPr>
        <w:t>任务</w:t>
      </w:r>
      <w:r w:rsidR="00DC585C">
        <w:t>。</w:t>
      </w:r>
      <w:r w:rsidR="00A01BA3">
        <w:rPr>
          <w:rFonts w:hint="eastAsia"/>
        </w:rPr>
        <w:t>对于</w:t>
      </w:r>
      <w:r w:rsidR="00A01BA3">
        <w:t>每一个</w:t>
      </w:r>
      <w:r w:rsidR="00D91EFA">
        <w:t>Tweet</w:t>
      </w:r>
      <w:r w:rsidR="00A01BA3">
        <w:t>，</w:t>
      </w:r>
      <w:r w:rsidR="00A01BA3">
        <w:rPr>
          <w:rFonts w:hint="eastAsia"/>
        </w:rPr>
        <w:t>对应</w:t>
      </w:r>
      <w:r w:rsidR="00A01BA3">
        <w:t>“</w:t>
      </w:r>
      <w:r w:rsidR="00A01BA3">
        <w:t>是否与话题相关</w:t>
      </w:r>
      <w:r w:rsidR="00A01BA3">
        <w:t>”</w:t>
      </w:r>
      <w:r w:rsidR="00A01BA3">
        <w:rPr>
          <w:rFonts w:hint="eastAsia"/>
        </w:rPr>
        <w:t>与</w:t>
      </w:r>
      <w:r w:rsidR="00A01BA3">
        <w:t>“</w:t>
      </w:r>
      <w:r w:rsidR="00A01BA3">
        <w:t>评论的立场</w:t>
      </w:r>
      <w:r w:rsidR="00A01BA3">
        <w:t>”</w:t>
      </w:r>
      <w:r w:rsidR="00A01BA3">
        <w:t>，</w:t>
      </w:r>
      <w:r w:rsidR="00A01BA3">
        <w:rPr>
          <w:rFonts w:hint="eastAsia"/>
        </w:rPr>
        <w:t>将每个</w:t>
      </w:r>
      <w:r w:rsidR="00D91EFA">
        <w:t>Tweet</w:t>
      </w:r>
      <w:r w:rsidR="00A01BA3">
        <w:t>分为</w:t>
      </w:r>
      <w:r w:rsidR="00A01BA3">
        <w:rPr>
          <w:rFonts w:hint="eastAsia"/>
        </w:rPr>
        <w:t>None</w:t>
      </w:r>
      <w:r w:rsidR="00A01BA3">
        <w:rPr>
          <w:rFonts w:hint="eastAsia"/>
        </w:rPr>
        <w:t>，</w:t>
      </w:r>
      <w:r w:rsidR="00A01BA3">
        <w:rPr>
          <w:rFonts w:hint="eastAsia"/>
        </w:rPr>
        <w:t>Favor</w:t>
      </w:r>
      <w:r w:rsidR="00A01BA3">
        <w:t>与</w:t>
      </w:r>
      <w:r w:rsidR="00A01BA3">
        <w:t>Against</w:t>
      </w:r>
      <w:r w:rsidR="00A01BA3">
        <w:t>。</w:t>
      </w:r>
    </w:p>
    <w:p w14:paraId="50764199" w14:textId="77777777" w:rsidR="00413B54" w:rsidRDefault="00413B54" w:rsidP="00A01BA3"/>
    <w:p w14:paraId="3D52C663" w14:textId="386A6E5E" w:rsidR="0084155A" w:rsidRDefault="0084155A" w:rsidP="00A01BA3">
      <w:r>
        <w:t>stance detection</w:t>
      </w:r>
      <w:r>
        <w:t>不同于</w:t>
      </w:r>
      <w:r>
        <w:t>sentiment analysis</w:t>
      </w:r>
      <w:r>
        <w:rPr>
          <w:rFonts w:hint="eastAsia"/>
        </w:rPr>
        <w:t>。首先</w:t>
      </w:r>
      <w:r>
        <w:t>，需要</w:t>
      </w:r>
      <w:r>
        <w:rPr>
          <w:rFonts w:hint="eastAsia"/>
        </w:rPr>
        <w:t>判断</w:t>
      </w:r>
      <w:r>
        <w:t>文本是否与话题</w:t>
      </w:r>
      <w:r>
        <w:rPr>
          <w:rFonts w:hint="eastAsia"/>
        </w:rPr>
        <w:t>有关</w:t>
      </w:r>
      <w:r>
        <w:t>，话题的相关性与</w:t>
      </w:r>
      <w:r>
        <w:rPr>
          <w:rFonts w:hint="eastAsia"/>
        </w:rPr>
        <w:t>文本附带</w:t>
      </w:r>
      <w:r>
        <w:t>的情感并没有直接关系。</w:t>
      </w:r>
      <w:r>
        <w:rPr>
          <w:rFonts w:hint="eastAsia"/>
        </w:rPr>
        <w:t>其次</w:t>
      </w:r>
      <w:r>
        <w:t>，</w:t>
      </w:r>
      <w:r>
        <w:rPr>
          <w:rFonts w:hint="eastAsia"/>
        </w:rPr>
        <w:t>情感</w:t>
      </w:r>
      <w:r>
        <w:t>与立场并不完全一致，</w:t>
      </w:r>
      <w:r>
        <w:t>negative</w:t>
      </w:r>
      <w:r>
        <w:t>不代表</w:t>
      </w:r>
      <w:r>
        <w:t>against</w:t>
      </w:r>
      <w:r>
        <w:t>，</w:t>
      </w:r>
      <w:r>
        <w:rPr>
          <w:rFonts w:hint="eastAsia"/>
        </w:rPr>
        <w:t>favor</w:t>
      </w:r>
      <w:r>
        <w:t>也不代表</w:t>
      </w:r>
      <w:r>
        <w:t>positive</w:t>
      </w:r>
      <w:r>
        <w:t>。</w:t>
      </w:r>
      <w:r>
        <w:rPr>
          <w:rFonts w:hint="eastAsia"/>
        </w:rPr>
        <w:t>比如对于</w:t>
      </w:r>
      <w:r>
        <w:t>无神论的话题，</w:t>
      </w:r>
      <w:r>
        <w:rPr>
          <w:rFonts w:hint="eastAsia"/>
        </w:rPr>
        <w:t>对</w:t>
      </w:r>
      <w:r>
        <w:t>God</w:t>
      </w:r>
      <w:r>
        <w:t>的</w:t>
      </w:r>
      <w:r>
        <w:t>positive</w:t>
      </w:r>
      <w:r>
        <w:rPr>
          <w:rFonts w:hint="eastAsia"/>
        </w:rPr>
        <w:t>与</w:t>
      </w:r>
      <w:r>
        <w:t>对无神论的</w:t>
      </w:r>
      <w:r>
        <w:t>positive</w:t>
      </w:r>
      <w:r>
        <w:rPr>
          <w:rFonts w:hint="eastAsia"/>
        </w:rPr>
        <w:t>分别</w:t>
      </w:r>
      <w:r>
        <w:t>代表着</w:t>
      </w:r>
      <w:r>
        <w:t>Against</w:t>
      </w:r>
      <w:r>
        <w:t>与</w:t>
      </w:r>
      <w:r>
        <w:t>Favor</w:t>
      </w:r>
      <w:r>
        <w:t>，</w:t>
      </w:r>
      <w:r>
        <w:rPr>
          <w:rFonts w:hint="eastAsia"/>
        </w:rPr>
        <w:t>这就意味</w:t>
      </w:r>
      <w:r>
        <w:t>着许多</w:t>
      </w:r>
      <w:r>
        <w:rPr>
          <w:rFonts w:hint="eastAsia"/>
        </w:rPr>
        <w:t>基于</w:t>
      </w:r>
      <w:r>
        <w:rPr>
          <w:rFonts w:hint="eastAsia"/>
        </w:rPr>
        <w:t>sentiment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的方法</w:t>
      </w:r>
      <w:r>
        <w:t>不能直接</w:t>
      </w:r>
      <w:r w:rsidR="00044BCE">
        <w:t>有效作用</w:t>
      </w:r>
      <w:r>
        <w:t>于</w:t>
      </w:r>
      <w:r>
        <w:rPr>
          <w:rFonts w:hint="eastAsia"/>
        </w:rPr>
        <w:t>stance</w:t>
      </w:r>
      <w:r>
        <w:t xml:space="preserve"> </w:t>
      </w:r>
      <w:r>
        <w:rPr>
          <w:rFonts w:hint="eastAsia"/>
        </w:rPr>
        <w:t>detection</w:t>
      </w:r>
      <w:r>
        <w:t>，包括大量</w:t>
      </w:r>
      <w:r>
        <w:rPr>
          <w:rFonts w:hint="eastAsia"/>
        </w:rPr>
        <w:t>以</w:t>
      </w:r>
      <w:r>
        <w:t>情感词作为特征的机器学习方法。</w:t>
      </w:r>
    </w:p>
    <w:p w14:paraId="2044FA8D" w14:textId="42EA7ADB" w:rsidR="0084155A" w:rsidRDefault="0084155A" w:rsidP="00A01BA3"/>
    <w:p w14:paraId="504E41FC" w14:textId="56F230CD" w:rsidR="00D138DA" w:rsidRDefault="00D138DA" w:rsidP="00A01BA3">
      <w:r>
        <w:rPr>
          <w:rFonts w:hint="eastAsia"/>
        </w:rPr>
        <w:t>对于判断</w:t>
      </w:r>
      <w:r>
        <w:t>话题相关度，</w:t>
      </w:r>
      <w:r>
        <w:rPr>
          <w:rFonts w:hint="eastAsia"/>
        </w:rPr>
        <w:t>我们</w:t>
      </w:r>
      <w:r>
        <w:t>设计</w:t>
      </w:r>
      <w:r>
        <w:rPr>
          <w:rFonts w:hint="eastAsia"/>
        </w:rPr>
        <w:t>Topic</w:t>
      </w:r>
      <w:r>
        <w:t>-keyword</w:t>
      </w:r>
      <w:r>
        <w:t>的方法用于检测</w:t>
      </w:r>
      <w:r>
        <w:rPr>
          <w:rFonts w:hint="eastAsia"/>
        </w:rPr>
        <w:t>该</w:t>
      </w:r>
      <w:r w:rsidR="00D91EFA">
        <w:t>Tweet</w:t>
      </w:r>
      <w:r>
        <w:t>是否与话题相关；</w:t>
      </w:r>
      <w:r>
        <w:rPr>
          <w:rFonts w:hint="eastAsia"/>
        </w:rPr>
        <w:t>对于</w:t>
      </w:r>
      <w:r>
        <w:t>立场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我们参照</w:t>
      </w:r>
      <w:r>
        <w:t>传统</w:t>
      </w:r>
      <w:r>
        <w:t>LLE</w:t>
      </w:r>
      <w:r>
        <w:t>算法，并且</w:t>
      </w:r>
      <w:r>
        <w:rPr>
          <w:rFonts w:hint="eastAsia"/>
        </w:rPr>
        <w:t>在其基础上</w:t>
      </w:r>
      <w:r>
        <w:t>，</w:t>
      </w:r>
      <w:r>
        <w:rPr>
          <w:rFonts w:hint="eastAsia"/>
        </w:rPr>
        <w:t>使用</w:t>
      </w:r>
      <w:r>
        <w:t>机器学习的方法，</w:t>
      </w:r>
      <w:r>
        <w:rPr>
          <w:rFonts w:hint="eastAsia"/>
        </w:rPr>
        <w:t>设计</w:t>
      </w:r>
      <w:r>
        <w:t>了</w:t>
      </w:r>
      <w:r>
        <w:t xml:space="preserve">Filtered </w:t>
      </w:r>
      <w:r>
        <w:rPr>
          <w:rFonts w:hint="eastAsia"/>
        </w:rPr>
        <w:t>LLE</w:t>
      </w:r>
      <w:r w:rsidR="001D1279">
        <w:t>（</w:t>
      </w:r>
      <w:r w:rsidR="001D1279">
        <w:t>FLLE</w:t>
      </w:r>
      <w:r w:rsidR="001D1279">
        <w:t>）</w:t>
      </w:r>
      <w:r>
        <w:t>方法，</w:t>
      </w:r>
      <w:r>
        <w:rPr>
          <w:rFonts w:hint="eastAsia"/>
        </w:rPr>
        <w:t>并对</w:t>
      </w:r>
      <w:r>
        <w:t>参数的选择</w:t>
      </w:r>
      <w:r>
        <w:rPr>
          <w:rFonts w:hint="eastAsia"/>
        </w:rPr>
        <w:t>进行</w:t>
      </w:r>
      <w:r>
        <w:t>自动化</w:t>
      </w:r>
      <w:r w:rsidR="001D1279">
        <w:t>。我们</w:t>
      </w:r>
      <w:r w:rsidR="001D1279">
        <w:rPr>
          <w:rFonts w:hint="eastAsia"/>
        </w:rPr>
        <w:t>将</w:t>
      </w:r>
      <w:r w:rsidR="001D1279">
        <w:t>用</w:t>
      </w:r>
      <w:r w:rsidR="001D1279">
        <w:t>FLLE</w:t>
      </w:r>
      <w:r w:rsidR="001D1279">
        <w:t>方法与</w:t>
      </w:r>
      <w:r w:rsidR="001D1279">
        <w:t>SLLE</w:t>
      </w:r>
      <w:r w:rsidR="001D1279">
        <w:t>、</w:t>
      </w:r>
      <w:r w:rsidR="001D1279">
        <w:rPr>
          <w:rFonts w:hint="eastAsia"/>
        </w:rPr>
        <w:t>深度学习</w:t>
      </w:r>
      <w:r w:rsidR="001D1279">
        <w:t>方法进行对比</w:t>
      </w:r>
      <w:r>
        <w:t>。</w:t>
      </w:r>
      <w:r>
        <w:rPr>
          <w:rFonts w:hint="eastAsia"/>
        </w:rPr>
        <w:t>最后</w:t>
      </w:r>
      <w:r>
        <w:t>，我们将在</w:t>
      </w:r>
      <w:r>
        <w:t xml:space="preserve">SemEval </w:t>
      </w:r>
      <w:r>
        <w:rPr>
          <w:rFonts w:hint="eastAsia"/>
        </w:rPr>
        <w:t>Task</w:t>
      </w:r>
      <w:r>
        <w:t>6</w:t>
      </w:r>
      <w:r>
        <w:rPr>
          <w:rFonts w:hint="eastAsia"/>
        </w:rPr>
        <w:t>的</w:t>
      </w:r>
      <w:r>
        <w:t>数据集上讨论我们的结果与</w:t>
      </w:r>
      <w:r>
        <w:rPr>
          <w:rFonts w:hint="eastAsia"/>
        </w:rPr>
        <w:t>其他</w:t>
      </w:r>
      <w:r>
        <w:t>方法的对比</w:t>
      </w:r>
      <w:r w:rsidR="00F33623">
        <w:t>。</w:t>
      </w:r>
    </w:p>
    <w:p w14:paraId="45ABD028" w14:textId="0A7D5BA8" w:rsidR="004F46F3" w:rsidRDefault="00FF2817">
      <w:pPr>
        <w:pStyle w:val="2"/>
      </w:pPr>
      <w:r>
        <w:t xml:space="preserve">2.Related </w:t>
      </w:r>
      <w:r>
        <w:rPr>
          <w:rFonts w:hint="eastAsia"/>
        </w:rPr>
        <w:t>Work</w:t>
      </w:r>
    </w:p>
    <w:p w14:paraId="4E1D6868" w14:textId="593B45A1" w:rsidR="004F0224" w:rsidRPr="004F0224" w:rsidRDefault="004F0224" w:rsidP="00FF2817">
      <w:pPr>
        <w:rPr>
          <w:sz w:val="28"/>
        </w:rPr>
      </w:pPr>
      <w:r w:rsidRPr="004F0224">
        <w:rPr>
          <w:sz w:val="28"/>
        </w:rPr>
        <w:t>Sentient analysis</w:t>
      </w:r>
    </w:p>
    <w:p w14:paraId="6AE288F0" w14:textId="210B1FB6" w:rsidR="00900DF2" w:rsidRPr="00900DF2" w:rsidRDefault="00CE15F1" w:rsidP="00900DF2">
      <w:pPr>
        <w:pStyle w:val="2"/>
        <w:rPr>
          <w:lang w:val="en-US"/>
        </w:rPr>
      </w:pPr>
      <w:r>
        <w:t>3.Topic</w:t>
      </w:r>
      <w:r>
        <w:rPr>
          <w:lang w:val="en-US"/>
        </w:rPr>
        <w:t xml:space="preserve"> Keyword </w:t>
      </w:r>
      <w:r w:rsidR="000C6CDD">
        <w:rPr>
          <w:lang w:val="en-US"/>
        </w:rPr>
        <w:t>Detection</w:t>
      </w:r>
    </w:p>
    <w:p w14:paraId="26C2647F" w14:textId="2CC88BA7" w:rsidR="00900DF2" w:rsidRDefault="007D48B6" w:rsidP="00900DF2">
      <w:r>
        <w:t>初步定为</w:t>
      </w:r>
      <w:r>
        <w:rPr>
          <w:rFonts w:hint="eastAsia"/>
        </w:rPr>
        <w:t>对每一个</w:t>
      </w:r>
      <w:r>
        <w:t>话题，通过</w:t>
      </w:r>
      <w:r>
        <w:t>Wiki</w:t>
      </w:r>
      <w:r>
        <w:t>检索，</w:t>
      </w:r>
      <w:r>
        <w:rPr>
          <w:rFonts w:hint="eastAsia"/>
        </w:rPr>
        <w:t>将</w:t>
      </w:r>
      <w:r>
        <w:t>Topk</w:t>
      </w:r>
      <w:r>
        <w:t>的文档作为</w:t>
      </w:r>
      <w:r>
        <w:rPr>
          <w:rFonts w:hint="eastAsia"/>
        </w:rPr>
        <w:t>语料</w:t>
      </w:r>
      <w:r>
        <w:t>集，</w:t>
      </w:r>
      <w:r>
        <w:rPr>
          <w:rFonts w:hint="eastAsia"/>
        </w:rPr>
        <w:t>然后</w:t>
      </w:r>
      <w:r>
        <w:t>利用数据集合中的正</w:t>
      </w:r>
      <w:r>
        <w:rPr>
          <w:rFonts w:hint="eastAsia"/>
        </w:rPr>
        <w:t>例（</w:t>
      </w:r>
      <w:r>
        <w:t>Favor</w:t>
      </w:r>
      <w:r>
        <w:rPr>
          <w:rFonts w:hint="eastAsia"/>
        </w:rPr>
        <w:t>&amp;Against</w:t>
      </w:r>
      <w:r>
        <w:rPr>
          <w:rFonts w:hint="eastAsia"/>
        </w:rPr>
        <w:t>）</w:t>
      </w:r>
      <w:r>
        <w:t>与负例（</w:t>
      </w:r>
      <w:r>
        <w:t>None</w:t>
      </w:r>
      <w:r>
        <w:t>）来筛选</w:t>
      </w:r>
      <w:r>
        <w:t xml:space="preserve">Topic </w:t>
      </w:r>
      <w:r>
        <w:rPr>
          <w:rFonts w:hint="eastAsia"/>
        </w:rPr>
        <w:t>Keyword</w:t>
      </w:r>
      <w:r>
        <w:t xml:space="preserve"> </w:t>
      </w:r>
      <w:r>
        <w:rPr>
          <w:rFonts w:hint="eastAsia"/>
        </w:rPr>
        <w:t>List</w:t>
      </w:r>
      <w:r>
        <w:t>。</w:t>
      </w:r>
      <w:r>
        <w:rPr>
          <w:rFonts w:hint="eastAsia"/>
        </w:rPr>
        <w:t>然后</w:t>
      </w:r>
      <w:r>
        <w:t>判定</w:t>
      </w:r>
      <w:r>
        <w:t>None</w:t>
      </w:r>
      <w:r>
        <w:t>基于一个假设：针对</w:t>
      </w:r>
      <w:r>
        <w:rPr>
          <w:rFonts w:hint="eastAsia"/>
        </w:rPr>
        <w:t>该</w:t>
      </w:r>
      <w:r>
        <w:t>话题的文本</w:t>
      </w:r>
      <w:r>
        <w:rPr>
          <w:rFonts w:hint="eastAsia"/>
        </w:rPr>
        <w:t>包含</w:t>
      </w:r>
      <w:r>
        <w:t>且至少</w:t>
      </w:r>
      <w:r>
        <w:rPr>
          <w:rFonts w:hint="eastAsia"/>
        </w:rPr>
        <w:t>包含</w:t>
      </w:r>
      <w:r>
        <w:t>一个</w:t>
      </w:r>
      <w:r>
        <w:t xml:space="preserve">Topic </w:t>
      </w:r>
      <w:r>
        <w:rPr>
          <w:rFonts w:hint="eastAsia"/>
        </w:rPr>
        <w:t>Key</w:t>
      </w:r>
      <w:r>
        <w:t>word</w:t>
      </w:r>
      <w:r>
        <w:t>。</w:t>
      </w:r>
    </w:p>
    <w:p w14:paraId="59380E67" w14:textId="77777777" w:rsidR="007D48B6" w:rsidRPr="00900DF2" w:rsidRDefault="007D48B6" w:rsidP="00900DF2"/>
    <w:p w14:paraId="58C2D986" w14:textId="75F85E74" w:rsidR="00A66A09" w:rsidRDefault="00A51C6F" w:rsidP="00A66A09">
      <w:pPr>
        <w:pStyle w:val="2"/>
        <w:rPr>
          <w:lang w:val="en-US"/>
        </w:rPr>
      </w:pPr>
      <w:r>
        <w:lastRenderedPageBreak/>
        <w:t>4</w:t>
      </w:r>
      <w:r w:rsidR="00FF2817">
        <w:t xml:space="preserve">.Filtered </w:t>
      </w:r>
      <w:r w:rsidR="00FF2817">
        <w:rPr>
          <w:rFonts w:hint="eastAsia"/>
        </w:rPr>
        <w:t>LLE</w:t>
      </w:r>
    </w:p>
    <w:p w14:paraId="40C89673" w14:textId="1DA01F3D" w:rsidR="004F0224" w:rsidRPr="00A5160A" w:rsidRDefault="004F0224" w:rsidP="004F0224">
      <w:pPr>
        <w:rPr>
          <w:sz w:val="28"/>
        </w:rPr>
      </w:pPr>
      <w:r w:rsidRPr="00A5160A">
        <w:rPr>
          <w:sz w:val="28"/>
        </w:rPr>
        <w:t xml:space="preserve">4.1 </w:t>
      </w:r>
      <w:r w:rsidRPr="00A5160A">
        <w:rPr>
          <w:rFonts w:hint="eastAsia"/>
          <w:sz w:val="28"/>
        </w:rPr>
        <w:t>LLE</w:t>
      </w:r>
    </w:p>
    <w:p w14:paraId="6A4091E4" w14:textId="4DC1C49A" w:rsidR="004F0224" w:rsidRPr="00A5160A" w:rsidRDefault="004F0224" w:rsidP="004F0224">
      <w:pPr>
        <w:rPr>
          <w:sz w:val="28"/>
        </w:rPr>
      </w:pPr>
      <w:r w:rsidRPr="00A5160A">
        <w:rPr>
          <w:sz w:val="28"/>
        </w:rPr>
        <w:t xml:space="preserve">4.2 </w:t>
      </w:r>
      <w:r w:rsidRPr="00A5160A">
        <w:rPr>
          <w:rFonts w:hint="eastAsia"/>
          <w:sz w:val="28"/>
        </w:rPr>
        <w:t>SLLE</w:t>
      </w:r>
    </w:p>
    <w:p w14:paraId="4F71D180" w14:textId="0C0D1E57" w:rsidR="004F0224" w:rsidRPr="00A5160A" w:rsidRDefault="004F0224" w:rsidP="004F0224">
      <w:pPr>
        <w:rPr>
          <w:sz w:val="28"/>
        </w:rPr>
      </w:pPr>
      <w:r w:rsidRPr="00A5160A">
        <w:rPr>
          <w:sz w:val="28"/>
        </w:rPr>
        <w:t xml:space="preserve">4.3 </w:t>
      </w:r>
      <w:r w:rsidRPr="00A5160A">
        <w:rPr>
          <w:rFonts w:hint="eastAsia"/>
          <w:sz w:val="28"/>
        </w:rPr>
        <w:t>FLLE</w:t>
      </w:r>
    </w:p>
    <w:p w14:paraId="57B11D94" w14:textId="77777777" w:rsidR="004F0224" w:rsidRPr="004F0224" w:rsidRDefault="004F0224" w:rsidP="004F0224"/>
    <w:p w14:paraId="1802D953" w14:textId="77777777" w:rsidR="00474B5B" w:rsidRDefault="0020566D" w:rsidP="00FF2817">
      <w:r>
        <w:t>LLE</w:t>
      </w:r>
      <w:r>
        <w:t>的方法无法运用</w:t>
      </w:r>
      <w:r w:rsidR="00A66A09">
        <w:t>训练集</w:t>
      </w:r>
      <w:r w:rsidR="00A66A09">
        <w:rPr>
          <w:rFonts w:hint="eastAsia"/>
        </w:rPr>
        <w:t>的</w:t>
      </w:r>
      <w:r w:rsidR="00A66A09">
        <w:t>标签，</w:t>
      </w:r>
      <w:r w:rsidR="00A66A09">
        <w:rPr>
          <w:rFonts w:hint="eastAsia"/>
        </w:rPr>
        <w:t>而</w:t>
      </w:r>
      <w:r w:rsidR="00A66A09">
        <w:t>SLLE</w:t>
      </w:r>
      <w:r w:rsidR="00A66A09">
        <w:rPr>
          <w:rFonts w:hint="eastAsia"/>
        </w:rPr>
        <w:t>仅仅</w:t>
      </w:r>
      <w:r w:rsidR="00A66A09">
        <w:t>在训练集</w:t>
      </w:r>
      <w:r w:rsidR="00A66A09">
        <w:rPr>
          <w:rFonts w:hint="eastAsia"/>
        </w:rPr>
        <w:t>数据</w:t>
      </w:r>
      <w:r w:rsidR="00A66A09">
        <w:t>的</w:t>
      </w:r>
      <w:r w:rsidR="00A66A09">
        <w:rPr>
          <w:rFonts w:hint="eastAsia"/>
        </w:rPr>
        <w:t>降纬中</w:t>
      </w:r>
      <w:r w:rsidR="00A66A09">
        <w:t>使用了</w:t>
      </w:r>
      <w:r w:rsidR="00A66A09">
        <w:rPr>
          <w:rFonts w:hint="eastAsia"/>
        </w:rPr>
        <w:t>标签</w:t>
      </w:r>
      <w:r w:rsidR="00A66A09">
        <w:t>，强制</w:t>
      </w:r>
      <w:r w:rsidR="00A66A09">
        <w:rPr>
          <w:rFonts w:hint="eastAsia"/>
        </w:rPr>
        <w:t>将</w:t>
      </w:r>
      <w:r w:rsidR="00A66A09">
        <w:t>不同种类的数据</w:t>
      </w:r>
      <w:r w:rsidR="00A66A09">
        <w:rPr>
          <w:rFonts w:hint="eastAsia"/>
        </w:rPr>
        <w:t>分开来</w:t>
      </w:r>
      <w:r w:rsidR="00A66A09">
        <w:t>。</w:t>
      </w:r>
    </w:p>
    <w:p w14:paraId="08BF179D" w14:textId="77777777" w:rsidR="00474B5B" w:rsidRDefault="00474B5B" w:rsidP="00FF2817"/>
    <w:p w14:paraId="7921BF0F" w14:textId="670B31E7" w:rsidR="00B476EA" w:rsidRDefault="00B476EA" w:rsidP="00FF2817">
      <w:r>
        <w:rPr>
          <w:rFonts w:hint="eastAsia"/>
        </w:rPr>
        <w:t>一个</w:t>
      </w:r>
      <w:r>
        <w:t>Tweet</w:t>
      </w:r>
      <w:r>
        <w:rPr>
          <w:rFonts w:hint="eastAsia"/>
        </w:rPr>
        <w:t>的</w:t>
      </w:r>
      <w:r>
        <w:t>立场判断仅</w:t>
      </w:r>
      <w:r>
        <w:rPr>
          <w:rFonts w:hint="eastAsia"/>
        </w:rPr>
        <w:t>能</w:t>
      </w:r>
      <w:r>
        <w:t>从最相似的几个</w:t>
      </w:r>
      <w:r>
        <w:t>Tweet</w:t>
      </w:r>
      <w:r>
        <w:t>得到较为</w:t>
      </w:r>
      <w:r>
        <w:rPr>
          <w:rFonts w:hint="eastAsia"/>
        </w:rPr>
        <w:t>准确</w:t>
      </w:r>
      <w:r>
        <w:t>的信息，</w:t>
      </w:r>
      <w:r>
        <w:rPr>
          <w:rFonts w:hint="eastAsia"/>
        </w:rPr>
        <w:t>这</w:t>
      </w:r>
      <w:r>
        <w:t>正好与</w:t>
      </w:r>
      <w:r>
        <w:t>LLE</w:t>
      </w:r>
      <w:r>
        <w:t>的局部性</w:t>
      </w:r>
      <w:r>
        <w:rPr>
          <w:rFonts w:hint="eastAsia"/>
        </w:rPr>
        <w:t>吻合</w:t>
      </w:r>
      <w:r>
        <w:t>，</w:t>
      </w:r>
      <w:r>
        <w:rPr>
          <w:rFonts w:hint="eastAsia"/>
        </w:rPr>
        <w:t>因此</w:t>
      </w:r>
      <w:r>
        <w:t>我们有理由相信</w:t>
      </w:r>
      <w:r>
        <w:t>LLE</w:t>
      </w:r>
      <w:r>
        <w:rPr>
          <w:rFonts w:hint="eastAsia"/>
        </w:rPr>
        <w:t>有适用于</w:t>
      </w:r>
      <w:r>
        <w:t xml:space="preserve">Stance </w:t>
      </w:r>
      <w:r>
        <w:rPr>
          <w:rFonts w:hint="eastAsia"/>
        </w:rPr>
        <w:t>Detection</w:t>
      </w:r>
      <w:r>
        <w:rPr>
          <w:rFonts w:hint="eastAsia"/>
        </w:rPr>
        <w:t>任务</w:t>
      </w:r>
      <w:r>
        <w:t>的特性</w:t>
      </w:r>
      <w:r>
        <w:rPr>
          <w:rFonts w:hint="eastAsia"/>
        </w:rPr>
        <w:t>。</w:t>
      </w:r>
    </w:p>
    <w:p w14:paraId="366116E3" w14:textId="77777777" w:rsidR="00B476EA" w:rsidRDefault="00B476EA" w:rsidP="00FF2817"/>
    <w:p w14:paraId="29EA1ED7" w14:textId="4EB01B69" w:rsidR="00FF2817" w:rsidRDefault="00A66A09" w:rsidP="00FF2817">
      <w:r>
        <w:rPr>
          <w:rFonts w:hint="eastAsia"/>
        </w:rPr>
        <w:t>然而</w:t>
      </w:r>
      <w:r>
        <w:t>在</w:t>
      </w:r>
      <w:r>
        <w:rPr>
          <w:rFonts w:hint="eastAsia"/>
        </w:rPr>
        <w:t>Stance</w:t>
      </w:r>
      <w:r>
        <w:t xml:space="preserve"> </w:t>
      </w:r>
      <w:r>
        <w:rPr>
          <w:rFonts w:hint="eastAsia"/>
        </w:rPr>
        <w:t>Detection</w:t>
      </w:r>
      <w:r>
        <w:t>的任务中，因为文本相似度并不能</w:t>
      </w:r>
      <w:r>
        <w:rPr>
          <w:rFonts w:hint="eastAsia"/>
        </w:rPr>
        <w:t>反映</w:t>
      </w:r>
      <w:r>
        <w:t>立场相似度。两个文本相似的</w:t>
      </w:r>
      <w:r w:rsidR="00D91EFA">
        <w:t>Tweet</w:t>
      </w:r>
      <w:r>
        <w:rPr>
          <w:rFonts w:hint="eastAsia"/>
        </w:rPr>
        <w:t>，极有</w:t>
      </w:r>
      <w:r>
        <w:t>可能</w:t>
      </w:r>
      <w:r>
        <w:rPr>
          <w:rFonts w:hint="eastAsia"/>
        </w:rPr>
        <w:t>恰好</w:t>
      </w:r>
      <w:r>
        <w:t>是相反立场（</w:t>
      </w:r>
      <w:r w:rsidRPr="00AD20DB">
        <w:rPr>
          <w:rFonts w:hint="eastAsia"/>
          <w:b/>
        </w:rPr>
        <w:t>例子</w:t>
      </w:r>
      <w:r w:rsidR="00675203" w:rsidRPr="00AD20DB">
        <w:rPr>
          <w:b/>
        </w:rPr>
        <w:t>与数据统计，</w:t>
      </w:r>
      <w:r w:rsidR="00675203" w:rsidRPr="00AD20DB">
        <w:rPr>
          <w:rFonts w:hint="eastAsia"/>
          <w:b/>
        </w:rPr>
        <w:t>有</w:t>
      </w:r>
      <w:r w:rsidR="00675203" w:rsidRPr="00AD20DB">
        <w:rPr>
          <w:b/>
        </w:rPr>
        <w:t>50%</w:t>
      </w:r>
      <w:r w:rsidR="00675203" w:rsidRPr="00AD20DB">
        <w:rPr>
          <w:rFonts w:hint="eastAsia"/>
          <w:b/>
        </w:rPr>
        <w:t>左右</w:t>
      </w:r>
      <w:r w:rsidR="00675203" w:rsidRPr="00AD20DB">
        <w:rPr>
          <w:b/>
        </w:rPr>
        <w:t>的</w:t>
      </w:r>
      <w:r w:rsidR="00D91EFA" w:rsidRPr="00AD20DB">
        <w:rPr>
          <w:b/>
        </w:rPr>
        <w:t>Tweet</w:t>
      </w:r>
      <w:r w:rsidR="00675203" w:rsidRPr="00AD20DB">
        <w:rPr>
          <w:b/>
        </w:rPr>
        <w:t>与其相似度</w:t>
      </w:r>
      <w:r w:rsidR="00675203" w:rsidRPr="00AD20DB">
        <w:rPr>
          <w:b/>
        </w:rPr>
        <w:t>Top5</w:t>
      </w:r>
      <w:r w:rsidR="00675203" w:rsidRPr="00AD20DB">
        <w:rPr>
          <w:rFonts w:hint="eastAsia"/>
          <w:b/>
        </w:rPr>
        <w:t>的</w:t>
      </w:r>
      <w:r w:rsidR="00D91EFA" w:rsidRPr="00AD20DB">
        <w:rPr>
          <w:b/>
        </w:rPr>
        <w:t>Tweet</w:t>
      </w:r>
      <w:r w:rsidR="00675203" w:rsidRPr="00AD20DB">
        <w:rPr>
          <w:b/>
        </w:rPr>
        <w:t>立场不同</w:t>
      </w:r>
      <w:r>
        <w:t>），</w:t>
      </w:r>
      <w:r w:rsidR="00B94D74">
        <w:rPr>
          <w:rFonts w:hint="eastAsia"/>
        </w:rPr>
        <w:t>这是</w:t>
      </w:r>
      <w:r>
        <w:t>由于</w:t>
      </w:r>
      <w:r w:rsidR="00D91EFA">
        <w:t>Tweet</w:t>
      </w:r>
      <w:r>
        <w:t>的</w:t>
      </w:r>
      <w:r>
        <w:t>140</w:t>
      </w:r>
      <w:r>
        <w:rPr>
          <w:rFonts w:hint="eastAsia"/>
        </w:rPr>
        <w:t>词</w:t>
      </w:r>
      <w:r>
        <w:t>限制，</w:t>
      </w:r>
      <w:r>
        <w:rPr>
          <w:rFonts w:hint="eastAsia"/>
        </w:rPr>
        <w:t>属于短文本</w:t>
      </w:r>
      <w:r>
        <w:t>，</w:t>
      </w:r>
      <w:r>
        <w:rPr>
          <w:rFonts w:hint="eastAsia"/>
        </w:rPr>
        <w:t>所以少量</w:t>
      </w:r>
      <w:r>
        <w:t>词的相似就可能造成两个</w:t>
      </w:r>
      <w:r>
        <w:rPr>
          <w:rFonts w:hint="eastAsia"/>
        </w:rPr>
        <w:t>不同立场</w:t>
      </w:r>
      <w:r w:rsidR="00D91EFA">
        <w:t>Tweet</w:t>
      </w:r>
      <w:r>
        <w:rPr>
          <w:rFonts w:hint="eastAsia"/>
        </w:rPr>
        <w:t>相关度</w:t>
      </w:r>
      <w:r>
        <w:t>远高于同一立场的两个</w:t>
      </w:r>
      <w:r w:rsidR="00D91EFA">
        <w:t>Tweet</w:t>
      </w:r>
      <w:r>
        <w:t>。</w:t>
      </w:r>
      <w:r w:rsidR="005053A6">
        <w:t>因此两种</w:t>
      </w:r>
      <w:r w:rsidR="005053A6">
        <w:t>LLE</w:t>
      </w:r>
      <w:r w:rsidR="005053A6">
        <w:rPr>
          <w:rFonts w:hint="eastAsia"/>
        </w:rPr>
        <w:t>的</w:t>
      </w:r>
      <w:r w:rsidR="000A1266">
        <w:t>方法</w:t>
      </w:r>
      <w:r w:rsidR="000A1266">
        <w:rPr>
          <w:rFonts w:ascii="MS Mincho" w:eastAsia="MS Mincho" w:hAnsi="MS Mincho" w:cs="MS Mincho"/>
        </w:rPr>
        <w:t>又都是</w:t>
      </w:r>
      <w:r w:rsidR="005053A6">
        <w:t>不</w:t>
      </w:r>
      <w:r w:rsidR="005053A6">
        <w:rPr>
          <w:rFonts w:hint="eastAsia"/>
        </w:rPr>
        <w:t>适用</w:t>
      </w:r>
      <w:r w:rsidR="005053A6">
        <w:t>的</w:t>
      </w:r>
      <w:r w:rsidR="005053A6">
        <w:rPr>
          <w:rFonts w:hint="eastAsia"/>
        </w:rPr>
        <w:t>。</w:t>
      </w:r>
    </w:p>
    <w:p w14:paraId="25F99BA8" w14:textId="77777777" w:rsidR="00474B5B" w:rsidRDefault="00474B5B" w:rsidP="00FF2817"/>
    <w:p w14:paraId="312B79A1" w14:textId="42A2C30E" w:rsidR="00636B0D" w:rsidRDefault="00D4470F" w:rsidP="00FF2817">
      <w:r>
        <w:t>因此，</w:t>
      </w:r>
      <w:r w:rsidR="00636B0D">
        <w:rPr>
          <w:rFonts w:hint="eastAsia"/>
        </w:rPr>
        <w:t>我们</w:t>
      </w:r>
      <w:r w:rsidR="00636B0D">
        <w:t>设计了</w:t>
      </w:r>
      <w:r w:rsidR="00636B0D">
        <w:t>FLLE</w:t>
      </w:r>
      <w:r w:rsidR="00636B0D">
        <w:t>的方法，</w:t>
      </w:r>
      <w:r w:rsidR="00804A73">
        <w:t>通过机器学习的方法，</w:t>
      </w:r>
      <w:r w:rsidR="00804A73">
        <w:rPr>
          <w:rFonts w:hint="eastAsia"/>
        </w:rPr>
        <w:t>为每一个</w:t>
      </w:r>
      <w:r w:rsidR="00804A73">
        <w:t>数据的</w:t>
      </w:r>
      <w:r w:rsidR="00804A73">
        <w:rPr>
          <w:rFonts w:hint="eastAsia"/>
        </w:rPr>
        <w:t>重构</w:t>
      </w:r>
      <w:r w:rsidR="00804A73">
        <w:t>集提供一个</w:t>
      </w:r>
      <w:r w:rsidR="00804A73">
        <w:t>Filter</w:t>
      </w:r>
      <w:r w:rsidR="00804A73">
        <w:t>，从而</w:t>
      </w:r>
      <w:r w:rsidR="00804A73">
        <w:rPr>
          <w:rFonts w:hint="eastAsia"/>
        </w:rPr>
        <w:t>保证</w:t>
      </w:r>
      <w:r w:rsidR="00804A73">
        <w:t>尽可能</w:t>
      </w:r>
      <w:r w:rsidR="00804A73">
        <w:rPr>
          <w:rFonts w:hint="eastAsia"/>
        </w:rPr>
        <w:t>一个数据</w:t>
      </w:r>
      <w:r w:rsidR="00804A73">
        <w:t>被</w:t>
      </w:r>
      <w:r w:rsidR="00804A73">
        <w:rPr>
          <w:rFonts w:hint="eastAsia"/>
        </w:rPr>
        <w:t>其</w:t>
      </w:r>
      <w:r w:rsidR="00804A73">
        <w:t>同类数据所重构。</w:t>
      </w:r>
      <w:commentRangeStart w:id="0"/>
      <w:commentRangeStart w:id="1"/>
      <w:r w:rsidR="00BC2141">
        <w:rPr>
          <w:rFonts w:hint="eastAsia"/>
        </w:rPr>
        <w:t>方法</w:t>
      </w:r>
      <w:r w:rsidR="00BC2141">
        <w:t>描述如下：</w:t>
      </w:r>
      <w:commentRangeEnd w:id="0"/>
      <w:r w:rsidR="005C1C3D">
        <w:rPr>
          <w:rStyle w:val="afd"/>
        </w:rPr>
        <w:commentReference w:id="0"/>
      </w:r>
      <w:commentRangeEnd w:id="1"/>
      <w:r w:rsidR="00D06E05">
        <w:rPr>
          <w:rStyle w:val="afd"/>
        </w:rPr>
        <w:commentReference w:id="1"/>
      </w:r>
    </w:p>
    <w:p w14:paraId="79F3BB9F" w14:textId="103323D5" w:rsidR="00BC2141" w:rsidRDefault="009D12B6" w:rsidP="00BC21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2F5B9" wp14:editId="12100340">
                <wp:simplePos x="0" y="0"/>
                <wp:positionH relativeFrom="column">
                  <wp:posOffset>-635</wp:posOffset>
                </wp:positionH>
                <wp:positionV relativeFrom="paragraph">
                  <wp:posOffset>347345</wp:posOffset>
                </wp:positionV>
                <wp:extent cx="5873115" cy="2314575"/>
                <wp:effectExtent l="0" t="0" r="19685" b="222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2314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8C37" w14:textId="77777777" w:rsidR="009D12B6" w:rsidRPr="009D12B6" w:rsidRDefault="009D12B6" w:rsidP="0092021E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sz w:val="22"/>
                              </w:rPr>
                              <w:t>所有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分为训练集</w:t>
                            </w:r>
                            <w:r w:rsidRPr="009D12B6">
                              <w:rPr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与</w:t>
                            </w:r>
                            <w:r w:rsidRPr="009D12B6">
                              <w:rPr>
                                <w:sz w:val="22"/>
                              </w:rPr>
                              <w:t>测试集</w:t>
                            </w:r>
                            <w:r w:rsidRPr="009D12B6">
                              <w:rPr>
                                <w:sz w:val="22"/>
                              </w:rPr>
                              <w:t>B</w:t>
                            </w:r>
                            <w:r w:rsidRPr="009D12B6">
                              <w:rPr>
                                <w:sz w:val="22"/>
                              </w:rPr>
                              <w:t>。</w:t>
                            </w:r>
                          </w:p>
                          <w:p w14:paraId="48F20E6B" w14:textId="77777777" w:rsidR="009D12B6" w:rsidRPr="009D12B6" w:rsidRDefault="009D12B6" w:rsidP="0092021E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sz w:val="22"/>
                              </w:rPr>
                              <w:t>对于</w:t>
                            </w:r>
                            <w:r w:rsidRPr="009D12B6">
                              <w:rPr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中的每一个</w:t>
                            </w:r>
                            <w:r w:rsidRPr="009D12B6">
                              <w:rPr>
                                <w:sz w:val="22"/>
                              </w:rPr>
                              <w:t xml:space="preserve">Tweet 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选择</w:t>
                            </w:r>
                            <w:r w:rsidRPr="009D12B6">
                              <w:rPr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中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与其</w:t>
                            </w:r>
                            <w:r w:rsidRPr="009D12B6">
                              <w:rPr>
                                <w:sz w:val="22"/>
                              </w:rPr>
                              <w:t>最相似的</w:t>
                            </w:r>
                            <w:r w:rsidRPr="009D12B6">
                              <w:rPr>
                                <w:sz w:val="22"/>
                              </w:rPr>
                              <w:t>Top 5 Tweet {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1,…,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5}</w:t>
                            </w:r>
                            <w:r w:rsidRPr="009D12B6">
                              <w:rPr>
                                <w:sz w:val="22"/>
                              </w:rPr>
                              <w:t>，将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分别与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这</w:t>
                            </w:r>
                            <w:r w:rsidRPr="009D12B6">
                              <w:rPr>
                                <w:sz w:val="22"/>
                              </w:rPr>
                              <w:t>5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个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的</w:t>
                            </w:r>
                            <w:r w:rsidRPr="009D12B6">
                              <w:rPr>
                                <w:sz w:val="22"/>
                              </w:rPr>
                              <w:t>0-1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词向量</w:t>
                            </w:r>
                            <w:r w:rsidRPr="009D12B6">
                              <w:rPr>
                                <w:sz w:val="22"/>
                              </w:rPr>
                              <w:t>的异或向量作为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训练数据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同类</w:t>
                            </w:r>
                            <w:r w:rsidRPr="009D12B6">
                              <w:rPr>
                                <w:sz w:val="22"/>
                              </w:rPr>
                              <w:t>标为</w:t>
                            </w:r>
                            <w:r w:rsidRPr="009D12B6">
                              <w:rPr>
                                <w:sz w:val="22"/>
                              </w:rPr>
                              <w:t>1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，异类</w:t>
                            </w:r>
                            <w:r w:rsidRPr="009D12B6">
                              <w:rPr>
                                <w:sz w:val="22"/>
                              </w:rPr>
                              <w:t>标为</w:t>
                            </w:r>
                            <w:r w:rsidRPr="009D12B6">
                              <w:rPr>
                                <w:sz w:val="22"/>
                              </w:rPr>
                              <w:t>0</w:t>
                            </w:r>
                          </w:p>
                          <w:p w14:paraId="0920030E" w14:textId="59CACF51" w:rsidR="009D12B6" w:rsidRPr="009D12B6" w:rsidRDefault="00AA7810" w:rsidP="0092021E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使用</w:t>
                            </w:r>
                            <w:r w:rsidR="009D12B6" w:rsidRPr="009D12B6">
                              <w:rPr>
                                <w:rFonts w:hint="eastAsia"/>
                                <w:sz w:val="22"/>
                              </w:rPr>
                              <w:t>机器学习</w:t>
                            </w:r>
                            <w:r w:rsidR="009D12B6" w:rsidRPr="009D12B6">
                              <w:rPr>
                                <w:sz w:val="22"/>
                              </w:rPr>
                              <w:t>方法进行</w:t>
                            </w:r>
                            <w:r w:rsidR="009D12B6" w:rsidRPr="009D12B6">
                              <w:rPr>
                                <w:rFonts w:hint="eastAsia"/>
                                <w:sz w:val="22"/>
                              </w:rPr>
                              <w:t>Predict</w:t>
                            </w:r>
                            <w:r w:rsidR="009D12B6" w:rsidRPr="009D12B6">
                              <w:rPr>
                                <w:sz w:val="22"/>
                              </w:rPr>
                              <w:t>模型训练。</w:t>
                            </w:r>
                          </w:p>
                          <w:p w14:paraId="2C21DDF2" w14:textId="77777777" w:rsidR="009D12B6" w:rsidRPr="009D12B6" w:rsidRDefault="009D12B6" w:rsidP="0092021E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sz w:val="22"/>
                              </w:rPr>
                              <w:t>对于</w:t>
                            </w:r>
                            <w:r w:rsidRPr="009D12B6">
                              <w:rPr>
                                <w:sz w:val="22"/>
                              </w:rPr>
                              <w:t>A+B</w:t>
                            </w:r>
                            <w:r w:rsidRPr="009D12B6">
                              <w:rPr>
                                <w:sz w:val="22"/>
                              </w:rPr>
                              <w:t>中的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所有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分别与</w:t>
                            </w:r>
                            <w:r w:rsidRPr="009D12B6">
                              <w:rPr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中的所有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构成</w:t>
                            </w:r>
                            <w:r w:rsidRPr="009D12B6">
                              <w:rPr>
                                <w:sz w:val="22"/>
                              </w:rPr>
                              <w:t>0-1</w:t>
                            </w:r>
                            <w:r w:rsidRPr="009D12B6">
                              <w:rPr>
                                <w:sz w:val="22"/>
                              </w:rPr>
                              <w:t>异或向量，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利用</w:t>
                            </w:r>
                            <w:r w:rsidRPr="009D12B6">
                              <w:rPr>
                                <w:sz w:val="22"/>
                              </w:rPr>
                              <w:t>3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的</w:t>
                            </w:r>
                            <w:r w:rsidRPr="009D12B6">
                              <w:rPr>
                                <w:sz w:val="22"/>
                              </w:rPr>
                              <w:t>模型进行预测，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预测</w:t>
                            </w:r>
                            <w:r w:rsidRPr="009D12B6">
                              <w:rPr>
                                <w:sz w:val="22"/>
                              </w:rPr>
                              <w:t>结果记为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P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P</w:t>
                            </w:r>
                            <w:r w:rsidRPr="009D12B6">
                              <w:rPr>
                                <w:sz w:val="22"/>
                              </w:rPr>
                              <w:t>为</w:t>
                            </w:r>
                            <w:r w:rsidRPr="009D12B6">
                              <w:rPr>
                                <w:sz w:val="22"/>
                              </w:rPr>
                              <w:t>(|A|+|B|)*|B|</w:t>
                            </w:r>
                            <w:r w:rsidRPr="009D12B6">
                              <w:rPr>
                                <w:sz w:val="22"/>
                              </w:rPr>
                              <w:t>的矩阵。</w:t>
                            </w:r>
                          </w:p>
                          <w:p w14:paraId="2A4C46AF" w14:textId="77777777" w:rsidR="009D12B6" w:rsidRPr="009D12B6" w:rsidRDefault="009D12B6" w:rsidP="0092021E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使用</w:t>
                            </w:r>
                            <w:r w:rsidRPr="009D12B6">
                              <w:rPr>
                                <w:sz w:val="22"/>
                              </w:rPr>
                              <w:t>LLE</w:t>
                            </w:r>
                            <w:r w:rsidRPr="009D12B6">
                              <w:rPr>
                                <w:sz w:val="22"/>
                              </w:rPr>
                              <w:t>方法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对</w:t>
                            </w:r>
                            <w:r w:rsidRPr="009D12B6">
                              <w:rPr>
                                <w:sz w:val="22"/>
                              </w:rPr>
                              <w:t>A</w:t>
                            </w:r>
                            <w:r w:rsidRPr="009D12B6">
                              <w:rPr>
                                <w:sz w:val="22"/>
                              </w:rPr>
                              <w:t>中所有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进行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映射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区别</w:t>
                            </w:r>
                            <w:r w:rsidRPr="009D12B6">
                              <w:rPr>
                                <w:sz w:val="22"/>
                              </w:rPr>
                              <w:t>在于，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对于</w:t>
                            </w:r>
                            <w:r w:rsidRPr="009D12B6">
                              <w:rPr>
                                <w:sz w:val="22"/>
                              </w:rPr>
                              <w:t>每一个</w:t>
                            </w:r>
                            <w:r w:rsidRPr="009D12B6">
                              <w:rPr>
                                <w:sz w:val="22"/>
                              </w:rPr>
                              <w:t xml:space="preserve">Tweet 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i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仅在</w:t>
                            </w:r>
                            <w:r w:rsidRPr="009D12B6">
                              <w:rPr>
                                <w:sz w:val="22"/>
                              </w:rPr>
                              <w:t>P</w:t>
                            </w:r>
                            <w:r w:rsidRPr="009D12B6">
                              <w:rPr>
                                <w:sz w:val="22"/>
                              </w:rPr>
                              <w:t>的第</w:t>
                            </w:r>
                            <w:r w:rsidRPr="009D12B6">
                              <w:rPr>
                                <w:sz w:val="22"/>
                              </w:rPr>
                              <w:t>i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行</w:t>
                            </w:r>
                            <w:r w:rsidRPr="009D12B6">
                              <w:rPr>
                                <w:sz w:val="22"/>
                              </w:rPr>
                              <w:t>中前</w:t>
                            </w:r>
                            <w:r w:rsidRPr="009D12B6">
                              <w:rPr>
                                <w:sz w:val="22"/>
                              </w:rPr>
                              <w:t>k</w:t>
                            </w:r>
                            <w:r w:rsidRPr="009D12B6">
                              <w:rPr>
                                <w:sz w:val="22"/>
                              </w:rPr>
                              <w:t>大的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中选择。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其他</w:t>
                            </w:r>
                            <w:r w:rsidRPr="009D12B6">
                              <w:rPr>
                                <w:sz w:val="22"/>
                              </w:rPr>
                              <w:t>的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同</w:t>
                            </w:r>
                            <w:r w:rsidRPr="009D12B6">
                              <w:rPr>
                                <w:sz w:val="22"/>
                              </w:rPr>
                              <w:t>LLE</w:t>
                            </w:r>
                            <w:r w:rsidRPr="009D12B6">
                              <w:rPr>
                                <w:sz w:val="22"/>
                              </w:rPr>
                              <w:t>方法一致。</w:t>
                            </w:r>
                          </w:p>
                          <w:p w14:paraId="7FCD6F1C" w14:textId="77777777" w:rsidR="009D12B6" w:rsidRDefault="009D12B6" w:rsidP="009D12B6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对于</w:t>
                            </w:r>
                            <w:r w:rsidRPr="009D12B6">
                              <w:rPr>
                                <w:sz w:val="22"/>
                              </w:rPr>
                              <w:t>B</w:t>
                            </w:r>
                            <w:r w:rsidRPr="009D12B6">
                              <w:rPr>
                                <w:sz w:val="22"/>
                              </w:rPr>
                              <w:t>中所有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同样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对于</w:t>
                            </w:r>
                            <w:r w:rsidRPr="009D12B6">
                              <w:rPr>
                                <w:sz w:val="22"/>
                              </w:rPr>
                              <w:t>每一个</w:t>
                            </w:r>
                            <w:r w:rsidRPr="009D12B6">
                              <w:rPr>
                                <w:sz w:val="22"/>
                              </w:rPr>
                              <w:t xml:space="preserve">Tweet 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i</w:t>
                            </w:r>
                            <w:r w:rsidRPr="009D12B6">
                              <w:rPr>
                                <w:sz w:val="22"/>
                              </w:rPr>
                              <w:t>，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仅在</w:t>
                            </w:r>
                            <w:r w:rsidRPr="009D12B6">
                              <w:rPr>
                                <w:sz w:val="22"/>
                              </w:rPr>
                              <w:t>P</w:t>
                            </w:r>
                            <w:r w:rsidRPr="009D12B6">
                              <w:rPr>
                                <w:sz w:val="22"/>
                              </w:rPr>
                              <w:t>的第</w:t>
                            </w:r>
                            <w:r w:rsidRPr="009D12B6">
                              <w:rPr>
                                <w:sz w:val="22"/>
                              </w:rPr>
                              <w:t>i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行</w:t>
                            </w:r>
                            <w:r w:rsidRPr="009D12B6">
                              <w:rPr>
                                <w:sz w:val="22"/>
                              </w:rPr>
                              <w:t>中前</w:t>
                            </w:r>
                            <w:r w:rsidRPr="009D12B6">
                              <w:rPr>
                                <w:sz w:val="22"/>
                              </w:rPr>
                              <w:t>k</w:t>
                            </w:r>
                            <w:r w:rsidRPr="009D12B6">
                              <w:rPr>
                                <w:sz w:val="22"/>
                              </w:rPr>
                              <w:t>大的</w:t>
                            </w:r>
                            <w:r w:rsidRPr="009D12B6">
                              <w:rPr>
                                <w:sz w:val="22"/>
                              </w:rPr>
                              <w:t>Tweet</w:t>
                            </w:r>
                            <w:r w:rsidRPr="009D12B6">
                              <w:rPr>
                                <w:sz w:val="22"/>
                              </w:rPr>
                              <w:t>中选择。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然后</w:t>
                            </w:r>
                            <w:r w:rsidRPr="009D12B6">
                              <w:rPr>
                                <w:sz w:val="22"/>
                              </w:rPr>
                              <w:t>使用步骤</w:t>
                            </w:r>
                            <w:r w:rsidRPr="009D12B6">
                              <w:rPr>
                                <w:sz w:val="22"/>
                              </w:rPr>
                              <w:t>5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中</w:t>
                            </w:r>
                            <w:r w:rsidRPr="009D12B6">
                              <w:rPr>
                                <w:sz w:val="22"/>
                              </w:rPr>
                              <w:t>的映射结果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进行</w:t>
                            </w:r>
                            <w:r w:rsidRPr="009D12B6">
                              <w:rPr>
                                <w:sz w:val="22"/>
                              </w:rPr>
                              <w:t>重构。</w:t>
                            </w:r>
                          </w:p>
                          <w:p w14:paraId="04F3AE36" w14:textId="072C71D2" w:rsidR="009D12B6" w:rsidRPr="009D12B6" w:rsidRDefault="009D12B6" w:rsidP="009D12B6">
                            <w:pPr>
                              <w:pStyle w:val="afc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 w:val="22"/>
                              </w:rPr>
                            </w:pP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对</w:t>
                            </w:r>
                            <w:r w:rsidRPr="009D12B6">
                              <w:rPr>
                                <w:sz w:val="22"/>
                              </w:rPr>
                              <w:t>最后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得到</w:t>
                            </w:r>
                            <w:r w:rsidRPr="009D12B6">
                              <w:rPr>
                                <w:sz w:val="22"/>
                              </w:rPr>
                              <w:t>的降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维结果</w:t>
                            </w:r>
                            <w:r w:rsidRPr="009D12B6">
                              <w:rPr>
                                <w:sz w:val="22"/>
                              </w:rPr>
                              <w:t>使用</w:t>
                            </w:r>
                            <w:r w:rsidRPr="009D12B6">
                              <w:rPr>
                                <w:rFonts w:hint="eastAsia"/>
                                <w:sz w:val="22"/>
                              </w:rPr>
                              <w:t>分类</w:t>
                            </w:r>
                            <w:r w:rsidRPr="009D12B6">
                              <w:rPr>
                                <w:sz w:val="22"/>
                              </w:rPr>
                              <w:t>方法进行训练与预测。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F5B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margin-left:-.05pt;margin-top:27.35pt;width:462.45pt;height:182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" fillcolor="white [3201]" strokecolor="black [3200]" strokeweight="1pt">
                <v:textbox>
                  <w:txbxContent>
                    <w:p w14:paraId="6A4A8C37" w14:textId="77777777" w:rsidR="009D12B6" w:rsidRPr="009D12B6" w:rsidRDefault="009D12B6" w:rsidP="0092021E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sz w:val="22"/>
                        </w:rPr>
                        <w:t>所有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分为训练集</w:t>
                      </w:r>
                      <w:r w:rsidRPr="009D12B6">
                        <w:rPr>
                          <w:sz w:val="22"/>
                        </w:rPr>
                        <w:t>A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与</w:t>
                      </w:r>
                      <w:r w:rsidRPr="009D12B6">
                        <w:rPr>
                          <w:sz w:val="22"/>
                        </w:rPr>
                        <w:t>测试集</w:t>
                      </w:r>
                      <w:r w:rsidRPr="009D12B6">
                        <w:rPr>
                          <w:sz w:val="22"/>
                        </w:rPr>
                        <w:t>B</w:t>
                      </w:r>
                      <w:r w:rsidRPr="009D12B6">
                        <w:rPr>
                          <w:sz w:val="22"/>
                        </w:rPr>
                        <w:t>。</w:t>
                      </w:r>
                    </w:p>
                    <w:p w14:paraId="48F20E6B" w14:textId="77777777" w:rsidR="009D12B6" w:rsidRPr="009D12B6" w:rsidRDefault="009D12B6" w:rsidP="0092021E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sz w:val="22"/>
                        </w:rPr>
                        <w:t>对于</w:t>
                      </w:r>
                      <w:r w:rsidRPr="009D12B6">
                        <w:rPr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中的每一个</w:t>
                      </w:r>
                      <w:r w:rsidRPr="009D12B6">
                        <w:rPr>
                          <w:sz w:val="22"/>
                        </w:rPr>
                        <w:t xml:space="preserve">Tweet 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选择</w:t>
                      </w:r>
                      <w:r w:rsidRPr="009D12B6">
                        <w:rPr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中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与其</w:t>
                      </w:r>
                      <w:r w:rsidRPr="009D12B6">
                        <w:rPr>
                          <w:sz w:val="22"/>
                        </w:rPr>
                        <w:t>最相似的</w:t>
                      </w:r>
                      <w:r w:rsidRPr="009D12B6">
                        <w:rPr>
                          <w:sz w:val="22"/>
                        </w:rPr>
                        <w:t>Top 5 Tweet {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1,…,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5}</w:t>
                      </w:r>
                      <w:r w:rsidRPr="009D12B6">
                        <w:rPr>
                          <w:sz w:val="22"/>
                        </w:rPr>
                        <w:t>，将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分别与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这</w:t>
                      </w:r>
                      <w:r w:rsidRPr="009D12B6">
                        <w:rPr>
                          <w:sz w:val="22"/>
                        </w:rPr>
                        <w:t>5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个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的</w:t>
                      </w:r>
                      <w:r w:rsidRPr="009D12B6">
                        <w:rPr>
                          <w:sz w:val="22"/>
                        </w:rPr>
                        <w:t>0-1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词向量</w:t>
                      </w:r>
                      <w:r w:rsidRPr="009D12B6">
                        <w:rPr>
                          <w:sz w:val="22"/>
                        </w:rPr>
                        <w:t>的异或向量作为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训练数据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同类</w:t>
                      </w:r>
                      <w:r w:rsidRPr="009D12B6">
                        <w:rPr>
                          <w:sz w:val="22"/>
                        </w:rPr>
                        <w:t>标为</w:t>
                      </w:r>
                      <w:r w:rsidRPr="009D12B6">
                        <w:rPr>
                          <w:sz w:val="22"/>
                        </w:rPr>
                        <w:t>1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，异类</w:t>
                      </w:r>
                      <w:r w:rsidRPr="009D12B6">
                        <w:rPr>
                          <w:sz w:val="22"/>
                        </w:rPr>
                        <w:t>标为</w:t>
                      </w:r>
                      <w:r w:rsidRPr="009D12B6">
                        <w:rPr>
                          <w:sz w:val="22"/>
                        </w:rPr>
                        <w:t>0</w:t>
                      </w:r>
                    </w:p>
                    <w:p w14:paraId="0920030E" w14:textId="59CACF51" w:rsidR="009D12B6" w:rsidRPr="009D12B6" w:rsidRDefault="00AA7810" w:rsidP="0092021E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使用</w:t>
                      </w:r>
                      <w:r w:rsidR="009D12B6" w:rsidRPr="009D12B6">
                        <w:rPr>
                          <w:rFonts w:hint="eastAsia"/>
                          <w:sz w:val="22"/>
                        </w:rPr>
                        <w:t>机器学习</w:t>
                      </w:r>
                      <w:r w:rsidR="009D12B6" w:rsidRPr="009D12B6">
                        <w:rPr>
                          <w:sz w:val="22"/>
                        </w:rPr>
                        <w:t>方法进行</w:t>
                      </w:r>
                      <w:r w:rsidR="009D12B6" w:rsidRPr="009D12B6">
                        <w:rPr>
                          <w:rFonts w:hint="eastAsia"/>
                          <w:sz w:val="22"/>
                        </w:rPr>
                        <w:t>Predict</w:t>
                      </w:r>
                      <w:r w:rsidR="009D12B6" w:rsidRPr="009D12B6">
                        <w:rPr>
                          <w:sz w:val="22"/>
                        </w:rPr>
                        <w:t>模型训练。</w:t>
                      </w:r>
                    </w:p>
                    <w:p w14:paraId="2C21DDF2" w14:textId="77777777" w:rsidR="009D12B6" w:rsidRPr="009D12B6" w:rsidRDefault="009D12B6" w:rsidP="0092021E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sz w:val="22"/>
                        </w:rPr>
                        <w:t>对于</w:t>
                      </w:r>
                      <w:r w:rsidRPr="009D12B6">
                        <w:rPr>
                          <w:sz w:val="22"/>
                        </w:rPr>
                        <w:t>A+B</w:t>
                      </w:r>
                      <w:r w:rsidRPr="009D12B6">
                        <w:rPr>
                          <w:sz w:val="22"/>
                        </w:rPr>
                        <w:t>中的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所有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分别与</w:t>
                      </w:r>
                      <w:r w:rsidRPr="009D12B6">
                        <w:rPr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中的所有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构成</w:t>
                      </w:r>
                      <w:r w:rsidRPr="009D12B6">
                        <w:rPr>
                          <w:sz w:val="22"/>
                        </w:rPr>
                        <w:t>0-1</w:t>
                      </w:r>
                      <w:r w:rsidRPr="009D12B6">
                        <w:rPr>
                          <w:sz w:val="22"/>
                        </w:rPr>
                        <w:t>异或向量，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利用</w:t>
                      </w:r>
                      <w:r w:rsidRPr="009D12B6">
                        <w:rPr>
                          <w:sz w:val="22"/>
                        </w:rPr>
                        <w:t>3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的</w:t>
                      </w:r>
                      <w:r w:rsidRPr="009D12B6">
                        <w:rPr>
                          <w:sz w:val="22"/>
                        </w:rPr>
                        <w:t>模型进行预测，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预测</w:t>
                      </w:r>
                      <w:r w:rsidRPr="009D12B6">
                        <w:rPr>
                          <w:sz w:val="22"/>
                        </w:rPr>
                        <w:t>结果记为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P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P</w:t>
                      </w:r>
                      <w:r w:rsidRPr="009D12B6">
                        <w:rPr>
                          <w:sz w:val="22"/>
                        </w:rPr>
                        <w:t>为</w:t>
                      </w:r>
                      <w:r w:rsidRPr="009D12B6">
                        <w:rPr>
                          <w:sz w:val="22"/>
                        </w:rPr>
                        <w:t>(|A|+|B|)*|B|</w:t>
                      </w:r>
                      <w:r w:rsidRPr="009D12B6">
                        <w:rPr>
                          <w:sz w:val="22"/>
                        </w:rPr>
                        <w:t>的矩阵。</w:t>
                      </w:r>
                    </w:p>
                    <w:p w14:paraId="2A4C46AF" w14:textId="77777777" w:rsidR="009D12B6" w:rsidRPr="009D12B6" w:rsidRDefault="009D12B6" w:rsidP="0092021E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rFonts w:hint="eastAsia"/>
                          <w:sz w:val="22"/>
                        </w:rPr>
                        <w:t>使用</w:t>
                      </w:r>
                      <w:r w:rsidRPr="009D12B6">
                        <w:rPr>
                          <w:sz w:val="22"/>
                        </w:rPr>
                        <w:t>LLE</w:t>
                      </w:r>
                      <w:r w:rsidRPr="009D12B6">
                        <w:rPr>
                          <w:sz w:val="22"/>
                        </w:rPr>
                        <w:t>方法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对</w:t>
                      </w:r>
                      <w:r w:rsidRPr="009D12B6">
                        <w:rPr>
                          <w:sz w:val="22"/>
                        </w:rPr>
                        <w:t>A</w:t>
                      </w:r>
                      <w:r w:rsidRPr="009D12B6">
                        <w:rPr>
                          <w:sz w:val="22"/>
                        </w:rPr>
                        <w:t>中所有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进行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映射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区别</w:t>
                      </w:r>
                      <w:r w:rsidRPr="009D12B6">
                        <w:rPr>
                          <w:sz w:val="22"/>
                        </w:rPr>
                        <w:t>在于，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对于</w:t>
                      </w:r>
                      <w:r w:rsidRPr="009D12B6">
                        <w:rPr>
                          <w:sz w:val="22"/>
                        </w:rPr>
                        <w:t>每一个</w:t>
                      </w:r>
                      <w:r w:rsidRPr="009D12B6">
                        <w:rPr>
                          <w:sz w:val="22"/>
                        </w:rPr>
                        <w:t xml:space="preserve">Tweet 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i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仅在</w:t>
                      </w:r>
                      <w:r w:rsidRPr="009D12B6">
                        <w:rPr>
                          <w:sz w:val="22"/>
                        </w:rPr>
                        <w:t>P</w:t>
                      </w:r>
                      <w:r w:rsidRPr="009D12B6">
                        <w:rPr>
                          <w:sz w:val="22"/>
                        </w:rPr>
                        <w:t>的第</w:t>
                      </w:r>
                      <w:r w:rsidRPr="009D12B6">
                        <w:rPr>
                          <w:sz w:val="22"/>
                        </w:rPr>
                        <w:t>i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行</w:t>
                      </w:r>
                      <w:r w:rsidRPr="009D12B6">
                        <w:rPr>
                          <w:sz w:val="22"/>
                        </w:rPr>
                        <w:t>中前</w:t>
                      </w:r>
                      <w:r w:rsidRPr="009D12B6">
                        <w:rPr>
                          <w:sz w:val="22"/>
                        </w:rPr>
                        <w:t>k</w:t>
                      </w:r>
                      <w:r w:rsidRPr="009D12B6">
                        <w:rPr>
                          <w:sz w:val="22"/>
                        </w:rPr>
                        <w:t>大的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中选择。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其他</w:t>
                      </w:r>
                      <w:r w:rsidRPr="009D12B6">
                        <w:rPr>
                          <w:sz w:val="22"/>
                        </w:rPr>
                        <w:t>的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同</w:t>
                      </w:r>
                      <w:r w:rsidRPr="009D12B6">
                        <w:rPr>
                          <w:sz w:val="22"/>
                        </w:rPr>
                        <w:t>LLE</w:t>
                      </w:r>
                      <w:r w:rsidRPr="009D12B6">
                        <w:rPr>
                          <w:sz w:val="22"/>
                        </w:rPr>
                        <w:t>方法一致。</w:t>
                      </w:r>
                    </w:p>
                    <w:p w14:paraId="7FCD6F1C" w14:textId="77777777" w:rsidR="009D12B6" w:rsidRDefault="009D12B6" w:rsidP="009D12B6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rFonts w:hint="eastAsia"/>
                          <w:sz w:val="22"/>
                        </w:rPr>
                        <w:t>对于</w:t>
                      </w:r>
                      <w:r w:rsidRPr="009D12B6">
                        <w:rPr>
                          <w:sz w:val="22"/>
                        </w:rPr>
                        <w:t>B</w:t>
                      </w:r>
                      <w:r w:rsidRPr="009D12B6">
                        <w:rPr>
                          <w:sz w:val="22"/>
                        </w:rPr>
                        <w:t>中所有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同样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对于</w:t>
                      </w:r>
                      <w:r w:rsidRPr="009D12B6">
                        <w:rPr>
                          <w:sz w:val="22"/>
                        </w:rPr>
                        <w:t>每一个</w:t>
                      </w:r>
                      <w:r w:rsidRPr="009D12B6">
                        <w:rPr>
                          <w:sz w:val="22"/>
                        </w:rPr>
                        <w:t xml:space="preserve">Tweet 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i</w:t>
                      </w:r>
                      <w:r w:rsidRPr="009D12B6">
                        <w:rPr>
                          <w:sz w:val="22"/>
                        </w:rPr>
                        <w:t>，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仅在</w:t>
                      </w:r>
                      <w:r w:rsidRPr="009D12B6">
                        <w:rPr>
                          <w:sz w:val="22"/>
                        </w:rPr>
                        <w:t>P</w:t>
                      </w:r>
                      <w:r w:rsidRPr="009D12B6">
                        <w:rPr>
                          <w:sz w:val="22"/>
                        </w:rPr>
                        <w:t>的第</w:t>
                      </w:r>
                      <w:r w:rsidRPr="009D12B6">
                        <w:rPr>
                          <w:sz w:val="22"/>
                        </w:rPr>
                        <w:t>i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行</w:t>
                      </w:r>
                      <w:r w:rsidRPr="009D12B6">
                        <w:rPr>
                          <w:sz w:val="22"/>
                        </w:rPr>
                        <w:t>中前</w:t>
                      </w:r>
                      <w:r w:rsidRPr="009D12B6">
                        <w:rPr>
                          <w:sz w:val="22"/>
                        </w:rPr>
                        <w:t>k</w:t>
                      </w:r>
                      <w:r w:rsidRPr="009D12B6">
                        <w:rPr>
                          <w:sz w:val="22"/>
                        </w:rPr>
                        <w:t>大的</w:t>
                      </w:r>
                      <w:r w:rsidRPr="009D12B6">
                        <w:rPr>
                          <w:sz w:val="22"/>
                        </w:rPr>
                        <w:t>Tweet</w:t>
                      </w:r>
                      <w:r w:rsidRPr="009D12B6">
                        <w:rPr>
                          <w:sz w:val="22"/>
                        </w:rPr>
                        <w:t>中选择。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然后</w:t>
                      </w:r>
                      <w:r w:rsidRPr="009D12B6">
                        <w:rPr>
                          <w:sz w:val="22"/>
                        </w:rPr>
                        <w:t>使用步骤</w:t>
                      </w:r>
                      <w:r w:rsidRPr="009D12B6">
                        <w:rPr>
                          <w:sz w:val="22"/>
                        </w:rPr>
                        <w:t>5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中</w:t>
                      </w:r>
                      <w:r w:rsidRPr="009D12B6">
                        <w:rPr>
                          <w:sz w:val="22"/>
                        </w:rPr>
                        <w:t>的映射结果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进行</w:t>
                      </w:r>
                      <w:r w:rsidRPr="009D12B6">
                        <w:rPr>
                          <w:sz w:val="22"/>
                        </w:rPr>
                        <w:t>重构。</w:t>
                      </w:r>
                    </w:p>
                    <w:p w14:paraId="04F3AE36" w14:textId="072C71D2" w:rsidR="009D12B6" w:rsidRPr="009D12B6" w:rsidRDefault="009D12B6" w:rsidP="009D12B6">
                      <w:pPr>
                        <w:pStyle w:val="afc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 w:val="22"/>
                        </w:rPr>
                      </w:pPr>
                      <w:r w:rsidRPr="009D12B6">
                        <w:rPr>
                          <w:rFonts w:hint="eastAsia"/>
                          <w:sz w:val="22"/>
                        </w:rPr>
                        <w:t>对</w:t>
                      </w:r>
                      <w:r w:rsidRPr="009D12B6">
                        <w:rPr>
                          <w:sz w:val="22"/>
                        </w:rPr>
                        <w:t>最后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得到</w:t>
                      </w:r>
                      <w:r w:rsidRPr="009D12B6">
                        <w:rPr>
                          <w:sz w:val="22"/>
                        </w:rPr>
                        <w:t>的降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维结果</w:t>
                      </w:r>
                      <w:r w:rsidRPr="009D12B6">
                        <w:rPr>
                          <w:sz w:val="22"/>
                        </w:rPr>
                        <w:t>使用</w:t>
                      </w:r>
                      <w:r w:rsidRPr="009D12B6">
                        <w:rPr>
                          <w:rFonts w:hint="eastAsia"/>
                          <w:sz w:val="22"/>
                        </w:rPr>
                        <w:t>分类</w:t>
                      </w:r>
                      <w:r w:rsidRPr="009D12B6">
                        <w:rPr>
                          <w:sz w:val="22"/>
                        </w:rPr>
                        <w:t>方法进行训练与预测。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B4B2A" w14:textId="7BAF53EA" w:rsidR="00B63BFD" w:rsidRPr="009D12B6" w:rsidRDefault="00B63BFD" w:rsidP="00BC2141"/>
    <w:p w14:paraId="365B1DE2" w14:textId="11ECFA51" w:rsidR="0046067C" w:rsidRPr="009D12B6" w:rsidRDefault="0046067C" w:rsidP="0046067C">
      <w:pPr>
        <w:rPr>
          <w:sz w:val="28"/>
        </w:rPr>
      </w:pPr>
    </w:p>
    <w:p w14:paraId="3BAA5844" w14:textId="72F86647" w:rsidR="00461127" w:rsidRDefault="001030E8" w:rsidP="0046067C">
      <w:r w:rsidRPr="005B5255">
        <w:t>在步骤</w:t>
      </w:r>
      <w:r w:rsidRPr="005B5255">
        <w:t>2</w:t>
      </w:r>
      <w:r w:rsidRPr="005B5255">
        <w:rPr>
          <w:rFonts w:hint="eastAsia"/>
        </w:rPr>
        <w:t>中的</w:t>
      </w:r>
      <w:r w:rsidR="005972BE" w:rsidRPr="005B5255">
        <w:t>测试集</w:t>
      </w:r>
      <w:r w:rsidR="005972BE" w:rsidRPr="005B5255">
        <w:rPr>
          <w:rFonts w:hint="eastAsia"/>
        </w:rPr>
        <w:t>的</w:t>
      </w:r>
      <w:r w:rsidR="005972BE" w:rsidRPr="005B5255">
        <w:t>构成</w:t>
      </w:r>
      <w:r w:rsidR="005972BE" w:rsidRPr="005B5255">
        <w:rPr>
          <w:rFonts w:hint="eastAsia"/>
        </w:rPr>
        <w:t>上</w:t>
      </w:r>
      <w:r w:rsidR="005972BE" w:rsidRPr="005B5255">
        <w:t>，</w:t>
      </w:r>
      <w:r w:rsidR="005972BE" w:rsidRPr="005B5255">
        <w:rPr>
          <w:rFonts w:hint="eastAsia"/>
        </w:rPr>
        <w:t>限制了两个</w:t>
      </w:r>
      <w:r w:rsidR="005972BE" w:rsidRPr="005B5255">
        <w:t>有一定内容相关度的</w:t>
      </w:r>
      <w:r w:rsidR="005972BE" w:rsidRPr="005B5255">
        <w:t>Twee</w:t>
      </w:r>
      <w:r w:rsidR="005972BE" w:rsidRPr="005B5255">
        <w:rPr>
          <w:rFonts w:hint="eastAsia"/>
        </w:rPr>
        <w:t>t</w:t>
      </w:r>
      <w:r w:rsidR="005972BE" w:rsidRPr="005B5255">
        <w:t>才会被机器学习方法所学习，使得毫无关系的两个</w:t>
      </w:r>
      <w:r w:rsidR="005972BE" w:rsidRPr="005B5255">
        <w:t>Tweet</w:t>
      </w:r>
      <w:r w:rsidR="005972BE" w:rsidRPr="005B5255">
        <w:t>不会被考虑。</w:t>
      </w:r>
      <w:r w:rsidR="00472EFF" w:rsidRPr="005B5255">
        <w:t>同时</w:t>
      </w:r>
      <w:r w:rsidR="00472EFF" w:rsidRPr="005B5255">
        <w:t>LLE</w:t>
      </w:r>
      <w:r w:rsidR="00472EFF" w:rsidRPr="005B5255">
        <w:t>的</w:t>
      </w:r>
      <w:r w:rsidR="00181118" w:rsidRPr="005B5255">
        <w:rPr>
          <w:rFonts w:hint="eastAsia"/>
        </w:rPr>
        <w:t>重构集选择</w:t>
      </w:r>
      <w:r w:rsidR="00472EFF" w:rsidRPr="005B5255">
        <w:t>方法也</w:t>
      </w:r>
      <w:r w:rsidR="00472EFF" w:rsidRPr="005B5255">
        <w:rPr>
          <w:rFonts w:hint="eastAsia"/>
        </w:rPr>
        <w:t>保证了</w:t>
      </w:r>
      <w:r w:rsidR="00EC0FBC" w:rsidRPr="005B5255">
        <w:t>最终</w:t>
      </w:r>
      <w:r w:rsidR="00472EFF" w:rsidRPr="005B5255">
        <w:rPr>
          <w:rFonts w:hint="eastAsia"/>
        </w:rPr>
        <w:t>重构集</w:t>
      </w:r>
      <w:r w:rsidR="00EC0FBC" w:rsidRPr="005B5255">
        <w:t>会</w:t>
      </w:r>
      <w:r w:rsidR="00472EFF" w:rsidRPr="005B5255">
        <w:t>与数据有足够的内容相似度</w:t>
      </w:r>
      <w:r w:rsidR="00080390" w:rsidRPr="005B5255">
        <w:t>，</w:t>
      </w:r>
      <w:r w:rsidR="009B6E3B" w:rsidRPr="005B5255">
        <w:rPr>
          <w:rFonts w:hint="eastAsia"/>
        </w:rPr>
        <w:t>达成</w:t>
      </w:r>
      <w:r w:rsidR="00080390" w:rsidRPr="005B5255">
        <w:rPr>
          <w:rFonts w:hint="eastAsia"/>
        </w:rPr>
        <w:t>了</w:t>
      </w:r>
      <w:r w:rsidR="00080390" w:rsidRPr="005B5255">
        <w:t>优美的</w:t>
      </w:r>
      <w:r w:rsidR="00C05B85" w:rsidRPr="005B5255">
        <w:t>一致</w:t>
      </w:r>
      <w:r w:rsidR="00080390" w:rsidRPr="005B5255">
        <w:t>。</w:t>
      </w:r>
      <w:r w:rsidR="00DC49E8">
        <w:rPr>
          <w:rStyle w:val="afd"/>
        </w:rPr>
        <w:commentReference w:id="2"/>
      </w:r>
      <w:ins w:id="3" w:author="Microsoft Office 用户" w:date="2016-05-03T21:14:00Z">
        <w:r w:rsidR="00461127">
          <w:t>最后使用</w:t>
        </w:r>
        <w:r w:rsidR="00461127">
          <w:t>KNN</w:t>
        </w:r>
        <w:r w:rsidR="00461127">
          <w:t>分类</w:t>
        </w:r>
        <w:r w:rsidR="00461127">
          <w:rPr>
            <w:rFonts w:hint="eastAsia"/>
          </w:rPr>
          <w:t>器</w:t>
        </w:r>
        <w:r w:rsidR="00461127">
          <w:t>进行分类。</w:t>
        </w:r>
      </w:ins>
    </w:p>
    <w:p w14:paraId="03493C53" w14:textId="77777777" w:rsidR="005B5255" w:rsidRDefault="005B5255" w:rsidP="0046067C"/>
    <w:p w14:paraId="0E7A422C" w14:textId="77777777" w:rsidR="005B5255" w:rsidRDefault="005B5255" w:rsidP="005B5255">
      <w:r w:rsidRPr="005B5255">
        <w:rPr>
          <w:rFonts w:hint="eastAsia"/>
        </w:rPr>
        <w:t>相较于</w:t>
      </w:r>
      <w:r w:rsidRPr="005B5255">
        <w:rPr>
          <w:rFonts w:hint="eastAsia"/>
        </w:rPr>
        <w:t>LLE</w:t>
      </w:r>
      <w:r w:rsidRPr="005B5255">
        <w:rPr>
          <w:rFonts w:hint="eastAsia"/>
        </w:rPr>
        <w:t>与</w:t>
      </w:r>
      <w:r w:rsidRPr="005B5255">
        <w:t>SLL</w:t>
      </w:r>
      <w:r w:rsidRPr="005B5255">
        <w:rPr>
          <w:rFonts w:hint="eastAsia"/>
        </w:rPr>
        <w:t>E</w:t>
      </w:r>
      <w:r w:rsidRPr="005B5255">
        <w:t>方法，</w:t>
      </w:r>
      <w:r w:rsidRPr="005B5255">
        <w:rPr>
          <w:rFonts w:hint="eastAsia"/>
        </w:rPr>
        <w:t>FLLE</w:t>
      </w:r>
      <w:r w:rsidRPr="005B5255">
        <w:rPr>
          <w:rFonts w:hint="eastAsia"/>
        </w:rPr>
        <w:t>使用</w:t>
      </w:r>
      <w:r w:rsidRPr="005B5255">
        <w:t>Filter</w:t>
      </w:r>
      <w:r w:rsidRPr="005B5255">
        <w:rPr>
          <w:rFonts w:hint="eastAsia"/>
        </w:rPr>
        <w:t>的方法</w:t>
      </w:r>
      <w:r w:rsidRPr="005B5255">
        <w:t>，</w:t>
      </w:r>
      <w:r w:rsidRPr="005B5255">
        <w:rPr>
          <w:rFonts w:hint="eastAsia"/>
        </w:rPr>
        <w:t>保障</w:t>
      </w:r>
      <w:r w:rsidRPr="005B5255">
        <w:t>的训练集</w:t>
      </w:r>
      <w:r w:rsidRPr="005B5255">
        <w:rPr>
          <w:rFonts w:hint="eastAsia"/>
        </w:rPr>
        <w:t>与</w:t>
      </w:r>
      <w:r w:rsidRPr="005B5255">
        <w:t>测试集</w:t>
      </w:r>
      <w:r w:rsidRPr="005B5255">
        <w:rPr>
          <w:rFonts w:hint="eastAsia"/>
        </w:rPr>
        <w:t>在</w:t>
      </w:r>
      <w:r w:rsidRPr="005B5255">
        <w:t>重构集的选择上的一致性，</w:t>
      </w:r>
      <w:r w:rsidRPr="005B5255">
        <w:rPr>
          <w:rFonts w:hint="eastAsia"/>
        </w:rPr>
        <w:t>同时</w:t>
      </w:r>
      <w:r w:rsidRPr="005B5255">
        <w:t>充分</w:t>
      </w:r>
      <w:r w:rsidRPr="005B5255">
        <w:rPr>
          <w:rFonts w:hint="eastAsia"/>
        </w:rPr>
        <w:t>运用</w:t>
      </w:r>
      <w:r w:rsidRPr="005B5255">
        <w:t>到</w:t>
      </w:r>
      <w:r w:rsidRPr="005B5255">
        <w:t>Tweet</w:t>
      </w:r>
      <w:r w:rsidRPr="005B5255">
        <w:t>与</w:t>
      </w:r>
      <w:r w:rsidRPr="005B5255">
        <w:t>Tweet</w:t>
      </w:r>
      <w:r w:rsidRPr="005B5255">
        <w:rPr>
          <w:rFonts w:hint="eastAsia"/>
        </w:rPr>
        <w:t>之间</w:t>
      </w:r>
      <w:r w:rsidRPr="005B5255">
        <w:t>的信息。</w:t>
      </w:r>
    </w:p>
    <w:p w14:paraId="0F782042" w14:textId="77777777" w:rsidR="005B5255" w:rsidRDefault="005B5255" w:rsidP="0046067C"/>
    <w:p w14:paraId="3C983458" w14:textId="0FB91EC9" w:rsidR="00A5160A" w:rsidRDefault="00A5160A" w:rsidP="00A5160A">
      <w:pPr>
        <w:pStyle w:val="2"/>
        <w:rPr>
          <w:lang w:val="en-US"/>
        </w:rPr>
      </w:pPr>
      <w:r>
        <w:lastRenderedPageBreak/>
        <w:t xml:space="preserve">5.Improvements </w:t>
      </w:r>
      <w:r>
        <w:rPr>
          <w:lang w:val="en-US"/>
        </w:rPr>
        <w:t xml:space="preserve">to </w:t>
      </w:r>
      <w:r>
        <w:t xml:space="preserve">Filtered </w:t>
      </w:r>
      <w:r>
        <w:rPr>
          <w:rFonts w:hint="eastAsia"/>
        </w:rPr>
        <w:t>LLE</w:t>
      </w:r>
    </w:p>
    <w:p w14:paraId="3F7FCA8F" w14:textId="70C1483E" w:rsidR="00A5160A" w:rsidRPr="00A5160A" w:rsidRDefault="00A5160A" w:rsidP="00A5160A">
      <w:pPr>
        <w:rPr>
          <w:sz w:val="28"/>
        </w:rPr>
      </w:pPr>
      <w:r>
        <w:rPr>
          <w:sz w:val="28"/>
        </w:rPr>
        <w:t>5</w:t>
      </w:r>
      <w:r w:rsidRPr="00A5160A">
        <w:rPr>
          <w:sz w:val="28"/>
        </w:rPr>
        <w:t xml:space="preserve">.1 </w:t>
      </w:r>
      <w:commentRangeStart w:id="4"/>
      <w:r w:rsidR="00742290">
        <w:rPr>
          <w:sz w:val="28"/>
        </w:rPr>
        <w:t>Automatic Filter parameter selection</w:t>
      </w:r>
      <w:commentRangeEnd w:id="4"/>
      <w:r w:rsidR="005C1C3D">
        <w:rPr>
          <w:rStyle w:val="afd"/>
        </w:rPr>
        <w:commentReference w:id="4"/>
      </w:r>
      <w:r w:rsidR="0087790F">
        <w:rPr>
          <w:sz w:val="28"/>
        </w:rPr>
        <w:t>（</w:t>
      </w:r>
      <w:r w:rsidR="0087790F">
        <w:rPr>
          <w:sz w:val="28"/>
        </w:rPr>
        <w:t>Fil</w:t>
      </w:r>
      <w:r w:rsidR="0087790F">
        <w:rPr>
          <w:rFonts w:hint="eastAsia"/>
          <w:sz w:val="28"/>
        </w:rPr>
        <w:t>ter</w:t>
      </w:r>
      <w:r w:rsidR="0087790F">
        <w:rPr>
          <w:rFonts w:hint="eastAsia"/>
          <w:sz w:val="28"/>
        </w:rPr>
        <w:t>的</w:t>
      </w:r>
      <w:r w:rsidR="0087790F">
        <w:rPr>
          <w:sz w:val="28"/>
        </w:rPr>
        <w:t>k</w:t>
      </w:r>
      <w:r w:rsidR="0087790F">
        <w:rPr>
          <w:sz w:val="28"/>
        </w:rPr>
        <w:t>参数）</w:t>
      </w:r>
    </w:p>
    <w:p w14:paraId="248AA67E" w14:textId="18C1148E" w:rsidR="00A5160A" w:rsidRDefault="00A5160A" w:rsidP="00A5160A">
      <w:pPr>
        <w:rPr>
          <w:sz w:val="28"/>
        </w:rPr>
      </w:pPr>
      <w:r>
        <w:rPr>
          <w:sz w:val="28"/>
        </w:rPr>
        <w:t>5</w:t>
      </w:r>
      <w:r w:rsidRPr="00A5160A">
        <w:rPr>
          <w:sz w:val="28"/>
        </w:rPr>
        <w:t xml:space="preserve">.2 </w:t>
      </w:r>
      <w:r w:rsidR="009E2F8F">
        <w:rPr>
          <w:sz w:val="28"/>
        </w:rPr>
        <w:t>KNN</w:t>
      </w:r>
      <w:r w:rsidR="008C25BA">
        <w:rPr>
          <w:sz w:val="28"/>
        </w:rPr>
        <w:t xml:space="preserve"> method for classification</w:t>
      </w:r>
    </w:p>
    <w:tbl>
      <w:tblPr>
        <w:tblW w:w="8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60"/>
        <w:gridCol w:w="1420"/>
        <w:gridCol w:w="1320"/>
        <w:gridCol w:w="1500"/>
      </w:tblGrid>
      <w:tr w:rsidR="003C3BFA" w:rsidRPr="003C3BFA" w14:paraId="7B9645DD" w14:textId="77777777" w:rsidTr="003C3BFA">
        <w:trPr>
          <w:trHeight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AADD046" w14:textId="3008CC35" w:rsidR="003C3BFA" w:rsidRPr="003C3BFA" w:rsidRDefault="003C3BFA" w:rsidP="003C3BFA">
            <w:pPr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91C1473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Train</w:t>
            </w:r>
            <w:r w:rsidRPr="003C3BFA">
              <w:rPr>
                <w:sz w:val="28"/>
              </w:rPr>
              <w:t>数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54965E8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sz w:val="28"/>
              </w:rPr>
              <w:t>正确数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BD73EF0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K</w:t>
            </w:r>
          </w:p>
        </w:tc>
      </w:tr>
      <w:tr w:rsidR="003C3BFA" w:rsidRPr="003C3BFA" w14:paraId="5D08211D" w14:textId="77777777" w:rsidTr="003C3BFA">
        <w:trPr>
          <w:trHeight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F0336D4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Feminist Movement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95B537C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538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F9E882C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522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FDAEECE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143</w:t>
            </w:r>
          </w:p>
        </w:tc>
      </w:tr>
      <w:tr w:rsidR="003C3BFA" w:rsidRPr="003C3BFA" w14:paraId="767EE919" w14:textId="77777777" w:rsidTr="003C3BFA">
        <w:trPr>
          <w:trHeight w:val="301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BEB2BEE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Atheism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8010D7F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396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B6F9847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376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331BF27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19</w:t>
            </w:r>
          </w:p>
        </w:tc>
      </w:tr>
      <w:tr w:rsidR="003C3BFA" w:rsidRPr="003C3BFA" w14:paraId="62000271" w14:textId="77777777" w:rsidTr="003C3BFA">
        <w:trPr>
          <w:trHeight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DC14B2E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Hillary Clinton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B6E2183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473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B089DE5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445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49E250C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17</w:t>
            </w:r>
          </w:p>
        </w:tc>
      </w:tr>
      <w:tr w:rsidR="003C3BFA" w:rsidRPr="003C3BFA" w14:paraId="097E7E24" w14:textId="77777777" w:rsidTr="003C3BFA">
        <w:trPr>
          <w:trHeight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56A9506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Legalization of Abortion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4E3D734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439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3C3BF6E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429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793BB1F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29</w:t>
            </w:r>
          </w:p>
        </w:tc>
      </w:tr>
      <w:tr w:rsidR="003C3BFA" w:rsidRPr="003C3BFA" w14:paraId="7570A8CB" w14:textId="77777777" w:rsidTr="003C3BFA">
        <w:trPr>
          <w:trHeight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4B9D171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Climate Change is a Real Concern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7A4B5E3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227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E2BD81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215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98CB10B" w14:textId="77777777" w:rsidR="003C3BFA" w:rsidRPr="003C3BFA" w:rsidRDefault="003C3BFA" w:rsidP="003C3BFA">
            <w:pPr>
              <w:rPr>
                <w:sz w:val="28"/>
              </w:rPr>
            </w:pPr>
            <w:r w:rsidRPr="003C3BFA">
              <w:rPr>
                <w:rFonts w:hint="eastAsia"/>
                <w:sz w:val="28"/>
              </w:rPr>
              <w:t>7</w:t>
            </w:r>
          </w:p>
        </w:tc>
      </w:tr>
    </w:tbl>
    <w:p w14:paraId="3378E993" w14:textId="77777777" w:rsidR="003C3BFA" w:rsidRPr="00A5160A" w:rsidRDefault="003C3BFA" w:rsidP="00A5160A">
      <w:pPr>
        <w:rPr>
          <w:sz w:val="28"/>
        </w:rPr>
      </w:pPr>
    </w:p>
    <w:p w14:paraId="762201BE" w14:textId="44992310" w:rsidR="00A5160A" w:rsidRDefault="00A5160A" w:rsidP="00A5160A">
      <w:pPr>
        <w:rPr>
          <w:sz w:val="28"/>
        </w:rPr>
      </w:pPr>
      <w:r>
        <w:rPr>
          <w:sz w:val="28"/>
        </w:rPr>
        <w:t>5</w:t>
      </w:r>
      <w:r w:rsidRPr="00A5160A">
        <w:rPr>
          <w:sz w:val="28"/>
        </w:rPr>
        <w:t xml:space="preserve">.3 </w:t>
      </w:r>
      <w:r w:rsidR="0087790F">
        <w:rPr>
          <w:rFonts w:hint="eastAsia"/>
          <w:sz w:val="28"/>
        </w:rPr>
        <w:t xml:space="preserve">Automatic </w:t>
      </w:r>
      <w:r w:rsidR="0087790F">
        <w:rPr>
          <w:sz w:val="28"/>
        </w:rPr>
        <w:t xml:space="preserve">KNN </w:t>
      </w:r>
      <w:r w:rsidR="0087790F">
        <w:rPr>
          <w:rFonts w:hint="eastAsia"/>
          <w:sz w:val="28"/>
        </w:rPr>
        <w:t>parameter</w:t>
      </w:r>
      <w:r w:rsidR="009E2F8F">
        <w:rPr>
          <w:rFonts w:hint="eastAsia"/>
          <w:sz w:val="28"/>
        </w:rPr>
        <w:t xml:space="preserve"> selection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300"/>
        <w:gridCol w:w="1300"/>
        <w:gridCol w:w="1615"/>
        <w:gridCol w:w="1856"/>
        <w:gridCol w:w="1110"/>
        <w:gridCol w:w="1299"/>
      </w:tblGrid>
      <w:tr w:rsidR="00D52959" w14:paraId="657063F1" w14:textId="77777777" w:rsidTr="00D5295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399C" w14:textId="77777777" w:rsidR="00D52959" w:rsidRDefault="00D52959">
            <w:pPr>
              <w:spacing w:after="240" w:line="312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181F" w14:textId="77777777" w:rsidR="00D52959" w:rsidRDefault="00D529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4D403E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Train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66257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commentRangeStart w:id="5"/>
            <w:r>
              <w:rPr>
                <w:rFonts w:ascii="宋体" w:eastAsia="宋体" w:hAnsi="宋体" w:hint="eastAsia"/>
                <w:color w:val="000000"/>
              </w:rPr>
              <w:t>BadSelect</w:t>
            </w:r>
            <w:commentRangeEnd w:id="5"/>
            <w:r w:rsidR="005C1C3D">
              <w:rPr>
                <w:rStyle w:val="afd"/>
              </w:rPr>
              <w:commentReference w:id="5"/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1778F3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B87D7D9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BadSelect</w:t>
            </w:r>
          </w:p>
        </w:tc>
      </w:tr>
      <w:tr w:rsidR="00D52959" w14:paraId="4F84FD40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B6F2AA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Feminist Movement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81CA1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BF2128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67DF1C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AE71E5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91</w:t>
            </w:r>
          </w:p>
        </w:tc>
      </w:tr>
      <w:tr w:rsidR="00D52959" w14:paraId="1493CEE4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F458D1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Atheism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83A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AE3BCB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38A29B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8C2CF33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61</w:t>
            </w:r>
          </w:p>
        </w:tc>
      </w:tr>
      <w:tr w:rsidR="00D52959" w14:paraId="06AE4B11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74C1D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Hillary Clinton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3E2E99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8E9253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065FA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9A4E9E8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119</w:t>
            </w:r>
          </w:p>
        </w:tc>
      </w:tr>
      <w:tr w:rsidR="00D52959" w14:paraId="731356A4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828039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Legalization of Abortion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7DFBA0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2AF8B3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93C11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E6490C8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84</w:t>
            </w:r>
          </w:p>
        </w:tc>
      </w:tr>
      <w:tr w:rsidR="00D52959" w14:paraId="04251C6E" w14:textId="77777777" w:rsidTr="00D52959">
        <w:trPr>
          <w:trHeight w:val="30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EFD9D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Climate Change is a Real Concern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86296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F076F7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0D44C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D370A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46</w:t>
            </w:r>
          </w:p>
        </w:tc>
      </w:tr>
    </w:tbl>
    <w:p w14:paraId="75F43F10" w14:textId="77777777" w:rsidR="00D52959" w:rsidRPr="00A5160A" w:rsidRDefault="00D52959" w:rsidP="00A5160A">
      <w:pPr>
        <w:rPr>
          <w:sz w:val="28"/>
        </w:rPr>
      </w:pPr>
    </w:p>
    <w:p w14:paraId="4BDEBAF8" w14:textId="77777777" w:rsidR="00A5160A" w:rsidRPr="00A5160A" w:rsidRDefault="00A5160A" w:rsidP="00A5160A"/>
    <w:p w14:paraId="08B44152" w14:textId="148396D7" w:rsidR="001D6BFE" w:rsidRDefault="001D6BFE" w:rsidP="001D6BFE">
      <w:pPr>
        <w:pStyle w:val="2"/>
        <w:rPr>
          <w:lang w:val="en-US"/>
        </w:rPr>
      </w:pPr>
      <w:r>
        <w:t>6.Experiment</w:t>
      </w:r>
    </w:p>
    <w:p w14:paraId="642E110C" w14:textId="2CE7F414" w:rsidR="00B61BAD" w:rsidRDefault="00B61BAD" w:rsidP="00B61BAD">
      <w:pPr>
        <w:rPr>
          <w:sz w:val="28"/>
        </w:rPr>
      </w:pPr>
      <w:r>
        <w:rPr>
          <w:sz w:val="28"/>
        </w:rPr>
        <w:t>6</w:t>
      </w:r>
      <w:r w:rsidRPr="00A5160A">
        <w:rPr>
          <w:sz w:val="28"/>
        </w:rPr>
        <w:t xml:space="preserve">.1 </w:t>
      </w:r>
      <w:r>
        <w:rPr>
          <w:sz w:val="28"/>
        </w:rPr>
        <w:t>Dataset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D52959" w14:paraId="7CB7C8C4" w14:textId="77777777" w:rsidTr="00D5295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2DE2" w14:textId="77777777" w:rsidR="00D52959" w:rsidRDefault="00D52959">
            <w:pPr>
              <w:spacing w:after="240" w:line="312" w:lineRule="auto"/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1CF" w14:textId="77777777" w:rsidR="00D52959" w:rsidRDefault="00D529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52B092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Train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34C99DF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Test</w:t>
            </w:r>
          </w:p>
        </w:tc>
      </w:tr>
      <w:tr w:rsidR="00D52959" w14:paraId="5F15D5A2" w14:textId="77777777" w:rsidTr="00D5295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EF5B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3C1F" w14:textId="77777777" w:rsidR="00D52959" w:rsidRDefault="00D5295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B31E5E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FAVOR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0E352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AGAINST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3DC590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FAVOR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FD0FA0F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AGAINST</w:t>
            </w:r>
          </w:p>
        </w:tc>
      </w:tr>
      <w:tr w:rsidR="00D52959" w14:paraId="072DF594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B18CEE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Feminist Movement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78619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441971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910A7A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84B98B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227</w:t>
            </w:r>
          </w:p>
        </w:tc>
      </w:tr>
      <w:tr w:rsidR="00D52959" w14:paraId="43EB227B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32EDA2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Atheism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D3228B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E0D4F0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55B5A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225EC68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188</w:t>
            </w:r>
          </w:p>
        </w:tc>
      </w:tr>
      <w:tr w:rsidR="00D52959" w14:paraId="16F2E7EF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969436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Hillary Clinton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0B90D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8814F8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99417D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672389D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250</w:t>
            </w:r>
          </w:p>
        </w:tc>
      </w:tr>
      <w:tr w:rsidR="00D52959" w14:paraId="6A035A6E" w14:textId="77777777" w:rsidTr="00D52959">
        <w:trPr>
          <w:trHeight w:val="32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B869E7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Legalization of Abortion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C3B7F4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75015A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C1C13F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21F68C6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234</w:t>
            </w:r>
          </w:p>
        </w:tc>
      </w:tr>
      <w:tr w:rsidR="00D52959" w14:paraId="59618AA9" w14:textId="77777777" w:rsidTr="00D52959">
        <w:trPr>
          <w:trHeight w:val="300"/>
        </w:trPr>
        <w:tc>
          <w:tcPr>
            <w:tcW w:w="2600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B11A62" w14:textId="77777777" w:rsidR="00D52959" w:rsidRDefault="00D52959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Climate Change is a Real Concern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4DF51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BF9AB6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9F3CE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CB9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46</w:t>
            </w:r>
          </w:p>
        </w:tc>
      </w:tr>
    </w:tbl>
    <w:p w14:paraId="1EC0585E" w14:textId="77777777" w:rsidR="00D52959" w:rsidRDefault="00D52959" w:rsidP="00B61BAD">
      <w:pPr>
        <w:rPr>
          <w:sz w:val="28"/>
        </w:rPr>
      </w:pPr>
    </w:p>
    <w:p w14:paraId="775CDB5D" w14:textId="40587672" w:rsidR="008656B7" w:rsidRDefault="002C103B" w:rsidP="00B61BAD">
      <w:pPr>
        <w:rPr>
          <w:sz w:val="28"/>
        </w:rPr>
      </w:pPr>
      <w:r>
        <w:rPr>
          <w:rFonts w:hint="eastAsia"/>
          <w:sz w:val="28"/>
        </w:rPr>
        <w:t>数据</w:t>
      </w:r>
      <w:r>
        <w:rPr>
          <w:sz w:val="28"/>
        </w:rPr>
        <w:t>分布不均匀</w:t>
      </w:r>
    </w:p>
    <w:p w14:paraId="14F8EB5E" w14:textId="77777777" w:rsidR="00EB7EB4" w:rsidRDefault="00EB7EB4" w:rsidP="00B61BAD">
      <w:pPr>
        <w:rPr>
          <w:sz w:val="28"/>
        </w:rPr>
      </w:pPr>
    </w:p>
    <w:p w14:paraId="598B8174" w14:textId="07EDA1E0" w:rsidR="00B61BAD" w:rsidRDefault="00B61BAD" w:rsidP="00B61BAD">
      <w:pPr>
        <w:rPr>
          <w:sz w:val="28"/>
        </w:rPr>
      </w:pPr>
      <w:r>
        <w:rPr>
          <w:sz w:val="28"/>
        </w:rPr>
        <w:t>6.2 Result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C3BFA" w14:paraId="6910CA6A" w14:textId="77777777" w:rsidTr="003C3BF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73C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topic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98CC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stance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869E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2B72D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recall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A3367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f-score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2F294" w14:textId="77777777" w:rsidR="003C3BFA" w:rsidRDefault="003C3BFA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18"/>
                <w:szCs w:val="18"/>
              </w:rPr>
              <w:t>(A_F+F_F)/2</w:t>
            </w:r>
          </w:p>
        </w:tc>
      </w:tr>
      <w:tr w:rsidR="003C3BFA" w14:paraId="7A5C8D56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23C9E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Atheism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C59C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C319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6ED4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0.2188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C56F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0.2642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FF9A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0.5443</w:t>
            </w:r>
          </w:p>
        </w:tc>
      </w:tr>
      <w:tr w:rsidR="003C3BFA" w14:paraId="0CE5026F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06A4" w14:textId="77777777" w:rsidR="003C3BFA" w:rsidRDefault="003C3BF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698B8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DAE33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0AED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956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0.8245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2F4C6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3C3BFA" w14:paraId="51A1E02F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B202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Climate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CA0F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7A0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0.7246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FECF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0.9837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F2D8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0.8345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37AD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0.4172</w:t>
            </w:r>
          </w:p>
        </w:tc>
      </w:tr>
      <w:tr w:rsidR="003C3BFA" w14:paraId="31760033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239F9" w14:textId="77777777" w:rsidR="003C3BFA" w:rsidRDefault="003C3BF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6E99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B069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A69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DE40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311E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3C3BFA" w14:paraId="1F657EA4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2762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Feminist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A7C0B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5AAB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2AD3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0.5172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BA0B8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0.4348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436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0.5937</w:t>
            </w:r>
          </w:p>
        </w:tc>
      </w:tr>
      <w:tr w:rsidR="003C3BFA" w14:paraId="0A60C301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6F3" w14:textId="77777777" w:rsidR="003C3BFA" w:rsidRDefault="003C3BF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512B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ABC7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BC7A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6A5D6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0.7526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4D29F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3C3BFA" w14:paraId="48E9736D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5BB68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Hillary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3478A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C734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0.5357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ED48B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C8E0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0.411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3DA3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0.5722</w:t>
            </w:r>
          </w:p>
        </w:tc>
      </w:tr>
      <w:tr w:rsidR="003C3BFA" w14:paraId="556C1618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DF4F0" w14:textId="77777777" w:rsidR="003C3BFA" w:rsidRDefault="003C3BF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7AF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B750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447BC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0BCC2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0.7335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208F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3C3BFA" w14:paraId="163DB99D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87235" w14:textId="77777777" w:rsidR="003C3BFA" w:rsidRDefault="003C3BFA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18"/>
                <w:szCs w:val="18"/>
              </w:rPr>
              <w:t>Abortion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22CC7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C99BF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0.4872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30ADB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43E90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0.4471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ED5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0.6259</w:t>
            </w:r>
          </w:p>
        </w:tc>
      </w:tr>
      <w:tr w:rsidR="003C3BFA" w14:paraId="39634981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6685" w14:textId="77777777" w:rsidR="003C3BFA" w:rsidRDefault="003C3BFA">
            <w:pPr>
              <w:rPr>
                <w:rFonts w:ascii="宋体" w:eastAsia="宋体" w:hAnsi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7D5C7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12EDA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F28D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0.9153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E195E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0.8047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0883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3C3BFA" w14:paraId="1C96900A" w14:textId="77777777" w:rsidTr="003C3BFA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7B16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CB613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FAVOR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1B697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0.5731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6A7D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0.6316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15C37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0.6009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688B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0.686</w:t>
            </w:r>
          </w:p>
        </w:tc>
      </w:tr>
      <w:tr w:rsidR="003C3BFA" w14:paraId="19F97D44" w14:textId="77777777" w:rsidTr="003C3BFA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86B4" w14:textId="77777777" w:rsidR="003C3BFA" w:rsidRDefault="003C3BFA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C94A4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AGAINST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F049C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0.6871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B4E1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0.8783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7FE45" w14:textId="77777777" w:rsidR="003C3BFA" w:rsidRDefault="003C3BFA">
            <w:pPr>
              <w:jc w:val="center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0.771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7183" w14:textId="77777777" w:rsidR="003C3BFA" w:rsidRDefault="003C3BFA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14:paraId="4570DDA2" w14:textId="1BDAB7BF" w:rsidR="00F96EC5" w:rsidRDefault="00F96EC5" w:rsidP="00B61BAD">
      <w:pPr>
        <w:rPr>
          <w:sz w:val="28"/>
        </w:rPr>
      </w:pPr>
      <w:bookmarkStart w:id="6" w:name="_GoBack"/>
      <w:bookmarkEnd w:id="6"/>
    </w:p>
    <w:p w14:paraId="20FCF988" w14:textId="41FAC0F4" w:rsidR="00F96EC5" w:rsidRDefault="00605C7A" w:rsidP="00B61BAD">
      <w:pPr>
        <w:rPr>
          <w:sz w:val="28"/>
        </w:rPr>
      </w:pPr>
      <w:r>
        <w:rPr>
          <w:sz w:val="28"/>
        </w:rPr>
        <w:t>6.2.</w:t>
      </w:r>
      <w:commentRangeStart w:id="7"/>
      <w:r>
        <w:rPr>
          <w:sz w:val="28"/>
        </w:rPr>
        <w:t xml:space="preserve">1 </w:t>
      </w:r>
      <w:r w:rsidR="00F96EC5">
        <w:rPr>
          <w:sz w:val="28"/>
        </w:rPr>
        <w:t>LLE</w:t>
      </w:r>
      <w:r w:rsidR="00F96EC5">
        <w:rPr>
          <w:sz w:val="28"/>
        </w:rPr>
        <w:t>，</w:t>
      </w:r>
      <w:r w:rsidR="00F96EC5">
        <w:rPr>
          <w:rFonts w:hint="eastAsia"/>
          <w:sz w:val="28"/>
        </w:rPr>
        <w:t>SLLE</w:t>
      </w:r>
      <w:r>
        <w:rPr>
          <w:sz w:val="28"/>
        </w:rPr>
        <w:t>，</w:t>
      </w:r>
      <w:r>
        <w:rPr>
          <w:rFonts w:hint="eastAsia"/>
          <w:sz w:val="28"/>
        </w:rPr>
        <w:t>FLLE</w:t>
      </w:r>
      <w:r w:rsidR="00F96EC5">
        <w:rPr>
          <w:sz w:val="28"/>
        </w:rPr>
        <w:t>的</w:t>
      </w:r>
      <w:commentRangeStart w:id="8"/>
      <w:r w:rsidR="00F96EC5">
        <w:rPr>
          <w:sz w:val="28"/>
        </w:rPr>
        <w:t>比较</w:t>
      </w:r>
      <w:r w:rsidR="00F96EC5">
        <w:rPr>
          <w:rFonts w:hint="eastAsia"/>
          <w:sz w:val="28"/>
        </w:rPr>
        <w:t>与描图</w:t>
      </w:r>
      <w:commentRangeEnd w:id="7"/>
      <w:r w:rsidR="00DC49E8">
        <w:rPr>
          <w:rStyle w:val="afd"/>
        </w:rPr>
        <w:commentReference w:id="7"/>
      </w:r>
      <w:commentRangeEnd w:id="8"/>
      <w:r w:rsidR="00DC49E8">
        <w:rPr>
          <w:rStyle w:val="afd"/>
        </w:rPr>
        <w:commentReference w:id="8"/>
      </w:r>
    </w:p>
    <w:p w14:paraId="134768E8" w14:textId="5A22A3CA" w:rsidR="003C3BFA" w:rsidRDefault="003C3BFA" w:rsidP="00B61BAD">
      <w:pPr>
        <w:rPr>
          <w:sz w:val="28"/>
        </w:rPr>
      </w:pPr>
      <w:r w:rsidRPr="003C3BFA">
        <w:rPr>
          <w:noProof/>
          <w:sz w:val="28"/>
        </w:rPr>
        <w:drawing>
          <wp:inline distT="0" distB="0" distL="0" distR="0" wp14:anchorId="7DF25E89" wp14:editId="5621AC06">
            <wp:extent cx="4656668" cy="3492501"/>
            <wp:effectExtent l="0" t="0" r="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668" cy="34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E88" w14:textId="65DDCB5C" w:rsidR="00F96EC5" w:rsidRDefault="00605C7A" w:rsidP="00B61BAD">
      <w:pPr>
        <w:rPr>
          <w:sz w:val="28"/>
        </w:rPr>
      </w:pPr>
      <w:r>
        <w:rPr>
          <w:sz w:val="28"/>
        </w:rPr>
        <w:t xml:space="preserve">6.2.2 </w:t>
      </w:r>
      <w:r w:rsidR="00F96EC5">
        <w:rPr>
          <w:rFonts w:hint="eastAsia"/>
          <w:sz w:val="28"/>
        </w:rPr>
        <w:t>SVM</w:t>
      </w:r>
      <w:r w:rsidR="00F96EC5">
        <w:rPr>
          <w:rFonts w:hint="eastAsia"/>
          <w:sz w:val="28"/>
        </w:rPr>
        <w:t>、</w:t>
      </w:r>
      <w:r w:rsidR="00F96EC5">
        <w:rPr>
          <w:sz w:val="28"/>
        </w:rPr>
        <w:t>KNN</w:t>
      </w:r>
      <w:r w:rsidR="00F96EC5">
        <w:rPr>
          <w:rFonts w:hint="eastAsia"/>
          <w:sz w:val="28"/>
        </w:rPr>
        <w:t>与</w:t>
      </w:r>
      <w:r w:rsidR="00F96EC5">
        <w:rPr>
          <w:sz w:val="28"/>
        </w:rPr>
        <w:t xml:space="preserve">KNN </w:t>
      </w:r>
      <w:r w:rsidR="00F96EC5">
        <w:rPr>
          <w:rFonts w:hint="eastAsia"/>
          <w:sz w:val="28"/>
        </w:rPr>
        <w:t>auto</w:t>
      </w:r>
      <w:r w:rsidR="00F96EC5">
        <w:rPr>
          <w:sz w:val="28"/>
        </w:rPr>
        <w:t>-select</w:t>
      </w:r>
      <w:r w:rsidR="00F96EC5">
        <w:rPr>
          <w:rFonts w:hint="eastAsia"/>
          <w:sz w:val="28"/>
        </w:rPr>
        <w:t>比较</w:t>
      </w:r>
    </w:p>
    <w:p w14:paraId="6488D7F7" w14:textId="180C01F0" w:rsidR="00F96EC5" w:rsidRDefault="00605C7A" w:rsidP="00B61BAD">
      <w:pPr>
        <w:rPr>
          <w:sz w:val="28"/>
        </w:rPr>
      </w:pPr>
      <w:r>
        <w:rPr>
          <w:sz w:val="28"/>
        </w:rPr>
        <w:t>6.2.3 FLLE</w:t>
      </w:r>
      <w:r>
        <w:rPr>
          <w:rFonts w:hint="eastAsia"/>
          <w:sz w:val="28"/>
        </w:rPr>
        <w:t>与</w:t>
      </w:r>
      <w:r w:rsidR="00F96EC5">
        <w:rPr>
          <w:sz w:val="28"/>
        </w:rPr>
        <w:t>Deep Learning</w:t>
      </w:r>
      <w:r w:rsidR="00F96EC5">
        <w:rPr>
          <w:sz w:val="28"/>
        </w:rPr>
        <w:t>方法（</w:t>
      </w:r>
      <w:r w:rsidR="00F96EC5">
        <w:rPr>
          <w:sz w:val="28"/>
        </w:rPr>
        <w:t>Word2</w:t>
      </w:r>
      <w:r w:rsidR="00F96EC5">
        <w:rPr>
          <w:rFonts w:hint="eastAsia"/>
          <w:sz w:val="28"/>
        </w:rPr>
        <w:t>Vector</w:t>
      </w:r>
      <w:r w:rsidR="00F96EC5">
        <w:rPr>
          <w:rFonts w:hint="eastAsia"/>
          <w:sz w:val="28"/>
        </w:rPr>
        <w:t>、</w:t>
      </w:r>
      <w:r w:rsidR="00F96EC5">
        <w:rPr>
          <w:sz w:val="28"/>
        </w:rPr>
        <w:t>Para2Vector</w:t>
      </w:r>
      <w:r w:rsidR="00F96EC5">
        <w:rPr>
          <w:rFonts w:hint="eastAsia"/>
          <w:sz w:val="28"/>
        </w:rPr>
        <w:t>的</w:t>
      </w:r>
      <w:r w:rsidR="00F96EC5">
        <w:rPr>
          <w:sz w:val="28"/>
        </w:rPr>
        <w:t>比较）</w:t>
      </w:r>
      <w:r>
        <w:rPr>
          <w:sz w:val="28"/>
        </w:rPr>
        <w:t>的精确度与效率比较</w:t>
      </w:r>
    </w:p>
    <w:p w14:paraId="4781D264" w14:textId="5A71190C" w:rsidR="00D52959" w:rsidRDefault="00605C7A" w:rsidP="00B61BAD">
      <w:pPr>
        <w:rPr>
          <w:sz w:val="28"/>
        </w:rPr>
      </w:pPr>
      <w:r>
        <w:rPr>
          <w:sz w:val="28"/>
        </w:rPr>
        <w:t>6.2.4 FLLE</w:t>
      </w:r>
      <w:r>
        <w:rPr>
          <w:sz w:val="28"/>
        </w:rPr>
        <w:t>与</w:t>
      </w:r>
      <w:r>
        <w:rPr>
          <w:sz w:val="28"/>
        </w:rPr>
        <w:t>SemEval</w:t>
      </w:r>
      <w:r>
        <w:rPr>
          <w:sz w:val="28"/>
        </w:rPr>
        <w:t>其他组的比较</w:t>
      </w:r>
    </w:p>
    <w:tbl>
      <w:tblPr>
        <w:tblW w:w="3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980"/>
      </w:tblGrid>
      <w:tr w:rsidR="00D52959" w14:paraId="5E6C776D" w14:textId="77777777" w:rsidTr="00D52959">
        <w:trPr>
          <w:trHeight w:val="320"/>
        </w:trPr>
        <w:tc>
          <w:tcPr>
            <w:tcW w:w="1300" w:type="dxa"/>
            <w:shd w:val="clear" w:color="auto" w:fill="auto"/>
            <w:vAlign w:val="bottom"/>
            <w:hideMark/>
          </w:tcPr>
          <w:p w14:paraId="493C4D88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Team Name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9773D03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Official Metric</w:t>
            </w:r>
          </w:p>
        </w:tc>
      </w:tr>
      <w:tr w:rsidR="00D52959" w14:paraId="078DBD4F" w14:textId="77777777" w:rsidTr="00D52959">
        <w:trPr>
          <w:trHeight w:val="520"/>
        </w:trPr>
        <w:tc>
          <w:tcPr>
            <w:tcW w:w="1300" w:type="dxa"/>
            <w:shd w:val="clear" w:color="auto" w:fill="auto"/>
            <w:vAlign w:val="bottom"/>
            <w:hideMark/>
          </w:tcPr>
          <w:p w14:paraId="022E7A8D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FLLE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C20208E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0.686</w:t>
            </w:r>
          </w:p>
        </w:tc>
      </w:tr>
      <w:tr w:rsidR="00D52959" w14:paraId="4CF1EC03" w14:textId="77777777" w:rsidTr="00D52959">
        <w:trPr>
          <w:trHeight w:val="320"/>
        </w:trPr>
        <w:tc>
          <w:tcPr>
            <w:tcW w:w="1300" w:type="dxa"/>
            <w:shd w:val="clear" w:color="auto" w:fill="auto"/>
            <w:vAlign w:val="bottom"/>
            <w:hideMark/>
          </w:tcPr>
          <w:p w14:paraId="63A44262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MITRE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F939CC5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0.6782</w:t>
            </w:r>
          </w:p>
        </w:tc>
      </w:tr>
      <w:tr w:rsidR="00D52959" w14:paraId="50A16FD2" w14:textId="77777777" w:rsidTr="00D52959">
        <w:trPr>
          <w:trHeight w:val="320"/>
        </w:trPr>
        <w:tc>
          <w:tcPr>
            <w:tcW w:w="1300" w:type="dxa"/>
            <w:shd w:val="clear" w:color="auto" w:fill="auto"/>
            <w:vAlign w:val="bottom"/>
            <w:hideMark/>
          </w:tcPr>
          <w:p w14:paraId="77F7FCA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pkudblab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FA3F957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0.6733</w:t>
            </w:r>
          </w:p>
        </w:tc>
      </w:tr>
      <w:tr w:rsidR="00D52959" w14:paraId="27AB2EFB" w14:textId="77777777" w:rsidTr="00D52959">
        <w:trPr>
          <w:trHeight w:val="77"/>
        </w:trPr>
        <w:tc>
          <w:tcPr>
            <w:tcW w:w="1300" w:type="dxa"/>
            <w:shd w:val="clear" w:color="auto" w:fill="auto"/>
            <w:vAlign w:val="bottom"/>
            <w:hideMark/>
          </w:tcPr>
          <w:p w14:paraId="5C4BB6CF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TakeLab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FB11623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0.6683</w:t>
            </w:r>
          </w:p>
        </w:tc>
      </w:tr>
      <w:tr w:rsidR="00D52959" w14:paraId="385BBE8D" w14:textId="77777777" w:rsidTr="00D52959">
        <w:trPr>
          <w:trHeight w:val="77"/>
        </w:trPr>
        <w:tc>
          <w:tcPr>
            <w:tcW w:w="1300" w:type="dxa"/>
            <w:shd w:val="clear" w:color="auto" w:fill="auto"/>
            <w:vAlign w:val="bottom"/>
            <w:hideMark/>
          </w:tcPr>
          <w:p w14:paraId="6D362D18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PKULCWM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26CF0B9" w14:textId="77777777" w:rsidR="00D52959" w:rsidRDefault="00D52959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0.6576</w:t>
            </w:r>
          </w:p>
        </w:tc>
      </w:tr>
      <w:tr w:rsidR="00D52959" w14:paraId="2D5A9EAC" w14:textId="77777777" w:rsidTr="00D52959">
        <w:trPr>
          <w:trHeight w:val="320"/>
        </w:trPr>
        <w:tc>
          <w:tcPr>
            <w:tcW w:w="1300" w:type="dxa"/>
            <w:shd w:val="clear" w:color="auto" w:fill="auto"/>
            <w:vAlign w:val="bottom"/>
            <w:hideMark/>
          </w:tcPr>
          <w:p w14:paraId="32A9FCCB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ECNU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E53BBDB" w14:textId="77777777" w:rsidR="00D52959" w:rsidRDefault="00D5295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0.6555</w:t>
            </w:r>
          </w:p>
        </w:tc>
      </w:tr>
    </w:tbl>
    <w:p w14:paraId="12336DCA" w14:textId="77777777" w:rsidR="00F96EC5" w:rsidRDefault="00F96EC5" w:rsidP="00B61BAD">
      <w:pPr>
        <w:rPr>
          <w:sz w:val="28"/>
        </w:rPr>
      </w:pPr>
    </w:p>
    <w:p w14:paraId="4267D2DC" w14:textId="05C9019E" w:rsidR="00A84DE1" w:rsidRDefault="00C37B47" w:rsidP="00B61BAD">
      <w:pPr>
        <w:rPr>
          <w:sz w:val="28"/>
        </w:rPr>
      </w:pPr>
      <w:r>
        <w:rPr>
          <w:sz w:val="28"/>
        </w:rPr>
        <w:t>FLLE</w:t>
      </w:r>
      <w:r>
        <w:rPr>
          <w:rFonts w:hint="eastAsia"/>
          <w:sz w:val="28"/>
        </w:rPr>
        <w:t>是</w:t>
      </w:r>
      <w:r>
        <w:rPr>
          <w:sz w:val="28"/>
        </w:rPr>
        <w:t>简洁，</w:t>
      </w:r>
      <w:r>
        <w:rPr>
          <w:rFonts w:hint="eastAsia"/>
          <w:sz w:val="28"/>
        </w:rPr>
        <w:t>高效并且适用于短文本</w:t>
      </w:r>
      <w:r>
        <w:rPr>
          <w:sz w:val="28"/>
        </w:rPr>
        <w:t>分类</w:t>
      </w:r>
      <w:r w:rsidR="00B66DBA">
        <w:rPr>
          <w:sz w:val="28"/>
        </w:rPr>
        <w:t>与立场分析</w:t>
      </w:r>
      <w:r>
        <w:rPr>
          <w:sz w:val="28"/>
        </w:rPr>
        <w:t>的</w:t>
      </w:r>
      <w:r>
        <w:rPr>
          <w:rFonts w:hint="eastAsia"/>
          <w:sz w:val="28"/>
        </w:rPr>
        <w:t>分类</w:t>
      </w:r>
      <w:r>
        <w:rPr>
          <w:sz w:val="28"/>
        </w:rPr>
        <w:t>方法，</w:t>
      </w:r>
      <w:r>
        <w:rPr>
          <w:rFonts w:hint="eastAsia"/>
          <w:sz w:val="28"/>
        </w:rPr>
        <w:t>并且</w:t>
      </w:r>
      <w:r>
        <w:rPr>
          <w:sz w:val="28"/>
        </w:rPr>
        <w:t>在</w:t>
      </w:r>
      <w:r>
        <w:rPr>
          <w:rFonts w:hint="eastAsia"/>
          <w:sz w:val="28"/>
        </w:rPr>
        <w:t>数据</w:t>
      </w:r>
      <w:r>
        <w:rPr>
          <w:sz w:val="28"/>
        </w:rPr>
        <w:t>分布相当不均匀的情况下依然取得良好的效果。</w:t>
      </w:r>
    </w:p>
    <w:p w14:paraId="1CFF72E3" w14:textId="372BAFD5" w:rsidR="00A84DE1" w:rsidRDefault="00A84DE1" w:rsidP="00A84DE1">
      <w:pPr>
        <w:pStyle w:val="2"/>
        <w:rPr>
          <w:lang w:val="en-US"/>
        </w:rPr>
      </w:pPr>
      <w:r>
        <w:t>7.Future Work</w:t>
      </w:r>
    </w:p>
    <w:p w14:paraId="24111C83" w14:textId="4CB52F8F" w:rsidR="00A84DE1" w:rsidRPr="00A5160A" w:rsidRDefault="007D4671" w:rsidP="00B61BAD">
      <w:pPr>
        <w:rPr>
          <w:sz w:val="28"/>
        </w:rPr>
      </w:pPr>
      <w:r>
        <w:rPr>
          <w:sz w:val="28"/>
        </w:rPr>
        <w:t>FLLE</w:t>
      </w:r>
      <w:r>
        <w:rPr>
          <w:sz w:val="28"/>
        </w:rPr>
        <w:t>是</w:t>
      </w:r>
      <w:r>
        <w:rPr>
          <w:rFonts w:hint="eastAsia"/>
          <w:sz w:val="28"/>
        </w:rPr>
        <w:t>通用</w:t>
      </w:r>
      <w:r>
        <w:rPr>
          <w:sz w:val="28"/>
        </w:rPr>
        <w:t>的分类方法，</w:t>
      </w:r>
      <w:r>
        <w:rPr>
          <w:rFonts w:hint="eastAsia"/>
          <w:sz w:val="28"/>
        </w:rPr>
        <w:t>其</w:t>
      </w:r>
      <w:r>
        <w:rPr>
          <w:sz w:val="28"/>
        </w:rPr>
        <w:t>相较于深度学习的高效</w:t>
      </w:r>
      <w:r>
        <w:rPr>
          <w:rFonts w:hint="eastAsia"/>
          <w:sz w:val="28"/>
        </w:rPr>
        <w:t>与</w:t>
      </w:r>
      <w:r>
        <w:rPr>
          <w:sz w:val="28"/>
        </w:rPr>
        <w:t>良好的准确</w:t>
      </w:r>
      <w:r>
        <w:rPr>
          <w:rFonts w:hint="eastAsia"/>
          <w:sz w:val="28"/>
        </w:rPr>
        <w:t>性</w:t>
      </w:r>
      <w:r>
        <w:rPr>
          <w:sz w:val="28"/>
        </w:rPr>
        <w:t>，</w:t>
      </w:r>
      <w:r w:rsidR="00BE4575">
        <w:rPr>
          <w:rFonts w:hint="eastAsia"/>
          <w:sz w:val="28"/>
        </w:rPr>
        <w:t>值得</w:t>
      </w:r>
      <w:r>
        <w:rPr>
          <w:rFonts w:hint="eastAsia"/>
          <w:sz w:val="28"/>
        </w:rPr>
        <w:t>在</w:t>
      </w:r>
      <w:r>
        <w:rPr>
          <w:sz w:val="28"/>
        </w:rPr>
        <w:t>大量文本分类的</w:t>
      </w:r>
      <w:r w:rsidR="00BE4575">
        <w:rPr>
          <w:sz w:val="28"/>
        </w:rPr>
        <w:t>问题中进行研究。</w:t>
      </w:r>
    </w:p>
    <w:p w14:paraId="3B0CC7B8" w14:textId="77777777" w:rsidR="00A5160A" w:rsidRPr="005B5255" w:rsidRDefault="00A5160A" w:rsidP="00B61BAD"/>
    <w:sectPr w:rsidR="00A5160A" w:rsidRPr="005B5255">
      <w:footerReference w:type="default" r:id="rId10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kuwan" w:date="2016-05-03T11:09:00Z" w:initials="pku">
    <w:p w14:paraId="1D87AC64" w14:textId="332DE088" w:rsidR="005C1C3D" w:rsidRDefault="005C1C3D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确认</w:t>
      </w:r>
      <w:r>
        <w:t>：</w:t>
      </w:r>
      <w:r>
        <w:rPr>
          <w:rFonts w:hint="eastAsia"/>
        </w:rPr>
        <w:t>算法中使用</w:t>
      </w:r>
      <w:r>
        <w:t>的是</w:t>
      </w:r>
      <w:r>
        <w:t>LLE</w:t>
      </w:r>
      <w:r>
        <w:t>，不是</w:t>
      </w:r>
      <w:r>
        <w:t>SLLE</w:t>
      </w:r>
      <w:r>
        <w:t>？</w:t>
      </w:r>
    </w:p>
  </w:comment>
  <w:comment w:id="1" w:author="Microsoft Office 用户" w:date="2016-05-03T21:15:00Z" w:initials="Office">
    <w:p w14:paraId="7F9B9080" w14:textId="286506BD" w:rsidR="00D06E05" w:rsidRDefault="00D06E05">
      <w:pPr>
        <w:pStyle w:val="afe"/>
      </w:pPr>
      <w:r>
        <w:rPr>
          <w:rStyle w:val="afd"/>
        </w:rPr>
        <w:annotationRef/>
      </w:r>
      <w:r>
        <w:t>是</w:t>
      </w:r>
      <w:r>
        <w:t>LLE</w:t>
      </w:r>
      <w:r>
        <w:t>，</w:t>
      </w:r>
      <w:r>
        <w:t>SLLE</w:t>
      </w:r>
      <w:r>
        <w:rPr>
          <w:rFonts w:hint="eastAsia"/>
        </w:rPr>
        <w:t>是</w:t>
      </w:r>
      <w:r>
        <w:t>利用标签对距离矩阵进行缩放，</w:t>
      </w:r>
      <w:r>
        <w:rPr>
          <w:rFonts w:hint="eastAsia"/>
        </w:rPr>
        <w:t>我们是</w:t>
      </w:r>
      <w:r>
        <w:t>在</w:t>
      </w:r>
      <w:r>
        <w:t>LLE</w:t>
      </w:r>
      <w:r>
        <w:t>的重构集</w:t>
      </w:r>
      <w:r>
        <w:rPr>
          <w:rFonts w:hint="eastAsia"/>
        </w:rPr>
        <w:t>上</w:t>
      </w:r>
      <w:r>
        <w:t>进行筛选，</w:t>
      </w:r>
      <w:r>
        <w:rPr>
          <w:rFonts w:hint="eastAsia"/>
        </w:rPr>
        <w:t>除此</w:t>
      </w:r>
      <w:r>
        <w:t>之外都是</w:t>
      </w:r>
      <w:r>
        <w:t>LLE</w:t>
      </w:r>
      <w:r>
        <w:t>的步骤。</w:t>
      </w:r>
    </w:p>
  </w:comment>
  <w:comment w:id="2" w:author="pkuwan" w:date="2016-05-03T11:14:00Z" w:initials="pku">
    <w:p w14:paraId="1EFD4997" w14:textId="223AA017" w:rsidR="00DC49E8" w:rsidRDefault="00DC49E8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最终</w:t>
      </w:r>
      <w:r>
        <w:t>用的</w:t>
      </w:r>
      <w:r>
        <w:rPr>
          <w:rFonts w:hint="eastAsia"/>
        </w:rPr>
        <w:t>哪个</w:t>
      </w:r>
      <w:r>
        <w:t>分类器</w:t>
      </w:r>
      <w:r>
        <w:rPr>
          <w:rFonts w:hint="eastAsia"/>
        </w:rPr>
        <w:t>?</w:t>
      </w:r>
    </w:p>
  </w:comment>
  <w:comment w:id="4" w:author="pkuwan" w:date="2016-05-03T11:10:00Z" w:initials="pku">
    <w:p w14:paraId="020B8479" w14:textId="74B9206E" w:rsidR="005C1C3D" w:rsidRDefault="005C1C3D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怎么</w:t>
      </w:r>
      <w:r>
        <w:t>自动选的</w:t>
      </w:r>
      <w:r>
        <w:t>K</w:t>
      </w:r>
      <w:r>
        <w:t>？</w:t>
      </w:r>
    </w:p>
  </w:comment>
  <w:comment w:id="5" w:author="pkuwan" w:date="2016-05-03T11:11:00Z" w:initials="pku">
    <w:p w14:paraId="7D1E1C03" w14:textId="7BC28C51" w:rsidR="005C1C3D" w:rsidRDefault="005C1C3D">
      <w:pPr>
        <w:pStyle w:val="afe"/>
      </w:pPr>
      <w:r>
        <w:rPr>
          <w:rStyle w:val="afd"/>
        </w:rPr>
        <w:annotationRef/>
      </w:r>
      <w:r>
        <w:t>B</w:t>
      </w:r>
      <w:r>
        <w:rPr>
          <w:rFonts w:hint="eastAsia"/>
        </w:rPr>
        <w:t>adselect</w:t>
      </w:r>
      <w:r>
        <w:rPr>
          <w:rFonts w:hint="eastAsia"/>
        </w:rPr>
        <w:t>什么意思？</w:t>
      </w:r>
    </w:p>
  </w:comment>
  <w:comment w:id="7" w:author="pkuwan" w:date="2016-05-03T11:12:00Z" w:initials="pku">
    <w:p w14:paraId="0F011B04" w14:textId="0334E336" w:rsidR="00DC49E8" w:rsidRDefault="00DC49E8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下面的</w:t>
      </w:r>
      <w:r>
        <w:t>5</w:t>
      </w:r>
      <w:r>
        <w:t>个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t>图是</w:t>
      </w:r>
      <w:r>
        <w:t>LLE</w:t>
      </w:r>
      <w:r>
        <w:t>，</w:t>
      </w:r>
      <w:r>
        <w:t>SLLE</w:t>
      </w:r>
      <w:r>
        <w:t>，</w:t>
      </w:r>
      <w:r>
        <w:rPr>
          <w:rFonts w:hint="eastAsia"/>
        </w:rPr>
        <w:t xml:space="preserve"> </w:t>
      </w:r>
      <w:r>
        <w:t>FLLE</w:t>
      </w:r>
      <w:r>
        <w:t>哪一个？</w:t>
      </w:r>
      <w:r>
        <w:rPr>
          <w:rFonts w:hint="eastAsia"/>
        </w:rPr>
        <w:t>纵横轴</w:t>
      </w:r>
      <w:r>
        <w:t>的名称？</w:t>
      </w:r>
    </w:p>
  </w:comment>
  <w:comment w:id="8" w:author="pkuwan" w:date="2016-05-03T11:15:00Z" w:initials="pku">
    <w:p w14:paraId="610B4761" w14:textId="3564C477" w:rsidR="00DC49E8" w:rsidRDefault="00DC49E8">
      <w:pPr>
        <w:pStyle w:val="afe"/>
      </w:pPr>
      <w:r>
        <w:rPr>
          <w:rStyle w:val="afd"/>
        </w:rPr>
        <w:annotationRef/>
      </w:r>
      <w:r>
        <w:rPr>
          <w:rFonts w:hint="eastAsia"/>
        </w:rPr>
        <w:t>比较的</w:t>
      </w:r>
      <w:r>
        <w:t>F</w:t>
      </w:r>
      <w:r>
        <w:t>值应该</w:t>
      </w:r>
      <w:r>
        <w:rPr>
          <w:rFonts w:hint="eastAsia"/>
        </w:rPr>
        <w:t>报</w:t>
      </w:r>
      <w:r>
        <w:t>出来。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87AC64" w15:done="0"/>
  <w15:commentEx w15:paraId="7F9B9080" w15:paraIdParent="1D87AC64" w15:done="0"/>
  <w15:commentEx w15:paraId="1EFD4997" w15:done="0"/>
  <w15:commentEx w15:paraId="020B8479" w15:done="0"/>
  <w15:commentEx w15:paraId="7D1E1C03" w15:done="0"/>
  <w15:commentEx w15:paraId="0F011B04" w15:done="0"/>
  <w15:commentEx w15:paraId="610B476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AD798" w14:textId="77777777" w:rsidR="00C16A8F" w:rsidRDefault="00C16A8F">
      <w:r>
        <w:separator/>
      </w:r>
    </w:p>
  </w:endnote>
  <w:endnote w:type="continuationSeparator" w:id="0">
    <w:p w14:paraId="77BA6353" w14:textId="77777777" w:rsidR="00C16A8F" w:rsidRDefault="00C1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FC97C" w14:textId="77777777" w:rsidR="004F46F3" w:rsidRDefault="00FD38A5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E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50C0F" w14:textId="77777777" w:rsidR="00C16A8F" w:rsidRDefault="00C16A8F">
      <w:r>
        <w:separator/>
      </w:r>
    </w:p>
  </w:footnote>
  <w:footnote w:type="continuationSeparator" w:id="0">
    <w:p w14:paraId="2BF71163" w14:textId="77777777" w:rsidR="00C16A8F" w:rsidRDefault="00C1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97FAEFC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23C6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C2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EF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6E9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27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C5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A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A66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26AFD"/>
    <w:multiLevelType w:val="hybridMultilevel"/>
    <w:tmpl w:val="E0FCA662"/>
    <w:lvl w:ilvl="0" w:tplc="4590FF12">
      <w:start w:val="1"/>
      <w:numFmt w:val="decimal"/>
      <w:lvlText w:val="%1．"/>
      <w:lvlJc w:val="left"/>
      <w:pPr>
        <w:ind w:left="720" w:hanging="72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C82C9A"/>
    <w:multiLevelType w:val="hybridMultilevel"/>
    <w:tmpl w:val="63F07864"/>
    <w:lvl w:ilvl="0" w:tplc="26201BF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49221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2EE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685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2D6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EA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E60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4A4D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E20A267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97866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6CA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81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CE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F053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8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A8A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443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83510"/>
    <w:multiLevelType w:val="hybridMultilevel"/>
    <w:tmpl w:val="BE6E19F6"/>
    <w:lvl w:ilvl="0" w:tplc="7700D24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EA4F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2E6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C7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28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A2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4AD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CE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A0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0EA4107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8084B1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A4E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8B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AA8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5011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A3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8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68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009FF"/>
    <w:multiLevelType w:val="hybridMultilevel"/>
    <w:tmpl w:val="8ADA4068"/>
    <w:lvl w:ilvl="0" w:tplc="DB0A974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901CF9"/>
    <w:multiLevelType w:val="hybridMultilevel"/>
    <w:tmpl w:val="2F4A75D8"/>
    <w:lvl w:ilvl="0" w:tplc="FE5CB6EA">
      <w:start w:val="1"/>
      <w:numFmt w:val="decimal"/>
      <w:pStyle w:val="a0"/>
      <w:lvlText w:val="%1."/>
      <w:lvlJc w:val="left"/>
      <w:pPr>
        <w:ind w:left="720" w:hanging="360"/>
      </w:pPr>
    </w:lvl>
    <w:lvl w:ilvl="1" w:tplc="E754449A">
      <w:start w:val="1"/>
      <w:numFmt w:val="lowerLetter"/>
      <w:lvlText w:val="%2."/>
      <w:lvlJc w:val="left"/>
      <w:pPr>
        <w:ind w:left="1440" w:hanging="360"/>
      </w:pPr>
    </w:lvl>
    <w:lvl w:ilvl="2" w:tplc="152C7B10">
      <w:start w:val="1"/>
      <w:numFmt w:val="lowerRoman"/>
      <w:lvlText w:val="%3."/>
      <w:lvlJc w:val="right"/>
      <w:pPr>
        <w:ind w:left="2160" w:hanging="180"/>
      </w:pPr>
    </w:lvl>
    <w:lvl w:ilvl="3" w:tplc="8FBE0126">
      <w:start w:val="1"/>
      <w:numFmt w:val="decimal"/>
      <w:lvlText w:val="%4."/>
      <w:lvlJc w:val="left"/>
      <w:pPr>
        <w:ind w:left="2880" w:hanging="360"/>
      </w:pPr>
    </w:lvl>
    <w:lvl w:ilvl="4" w:tplc="7B1A1650" w:tentative="1">
      <w:start w:val="1"/>
      <w:numFmt w:val="lowerLetter"/>
      <w:lvlText w:val="%5."/>
      <w:lvlJc w:val="left"/>
      <w:pPr>
        <w:ind w:left="3600" w:hanging="360"/>
      </w:pPr>
    </w:lvl>
    <w:lvl w:ilvl="5" w:tplc="65409DAC" w:tentative="1">
      <w:start w:val="1"/>
      <w:numFmt w:val="lowerRoman"/>
      <w:lvlText w:val="%6."/>
      <w:lvlJc w:val="right"/>
      <w:pPr>
        <w:ind w:left="4320" w:hanging="180"/>
      </w:pPr>
    </w:lvl>
    <w:lvl w:ilvl="6" w:tplc="6B0AC01A" w:tentative="1">
      <w:start w:val="1"/>
      <w:numFmt w:val="decimal"/>
      <w:lvlText w:val="%7."/>
      <w:lvlJc w:val="left"/>
      <w:pPr>
        <w:ind w:left="5040" w:hanging="360"/>
      </w:pPr>
    </w:lvl>
    <w:lvl w:ilvl="7" w:tplc="3A72A88A" w:tentative="1">
      <w:start w:val="1"/>
      <w:numFmt w:val="lowerLetter"/>
      <w:lvlText w:val="%8."/>
      <w:lvlJc w:val="left"/>
      <w:pPr>
        <w:ind w:left="5760" w:hanging="360"/>
      </w:pPr>
    </w:lvl>
    <w:lvl w:ilvl="8" w:tplc="567C41E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7"/>
  </w:num>
  <w:num w:numId="17">
    <w:abstractNumId w:val="16"/>
  </w:num>
  <w:num w:numId="18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kuwan">
    <w15:presenceInfo w15:providerId="None" w15:userId="pkuwan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4F"/>
    <w:rsid w:val="00026251"/>
    <w:rsid w:val="00044BCE"/>
    <w:rsid w:val="00080390"/>
    <w:rsid w:val="000A1266"/>
    <w:rsid w:val="000C6CDD"/>
    <w:rsid w:val="001030E8"/>
    <w:rsid w:val="001044BB"/>
    <w:rsid w:val="00165C1F"/>
    <w:rsid w:val="001672B7"/>
    <w:rsid w:val="00174515"/>
    <w:rsid w:val="00181118"/>
    <w:rsid w:val="001A3ECA"/>
    <w:rsid w:val="001B4ACA"/>
    <w:rsid w:val="001C1818"/>
    <w:rsid w:val="001D1279"/>
    <w:rsid w:val="001D29BD"/>
    <w:rsid w:val="001D6BFE"/>
    <w:rsid w:val="001F5CBC"/>
    <w:rsid w:val="0020566D"/>
    <w:rsid w:val="00230CEF"/>
    <w:rsid w:val="00246A91"/>
    <w:rsid w:val="002C103B"/>
    <w:rsid w:val="002D49D8"/>
    <w:rsid w:val="00361F82"/>
    <w:rsid w:val="00361FDC"/>
    <w:rsid w:val="003638E8"/>
    <w:rsid w:val="00367C40"/>
    <w:rsid w:val="003C3BFA"/>
    <w:rsid w:val="00413B54"/>
    <w:rsid w:val="0046067C"/>
    <w:rsid w:val="00461127"/>
    <w:rsid w:val="00472EFF"/>
    <w:rsid w:val="00472FFA"/>
    <w:rsid w:val="00474B5B"/>
    <w:rsid w:val="004802DC"/>
    <w:rsid w:val="0048604F"/>
    <w:rsid w:val="00495C24"/>
    <w:rsid w:val="004C4186"/>
    <w:rsid w:val="004F0224"/>
    <w:rsid w:val="004F4DFD"/>
    <w:rsid w:val="005053A6"/>
    <w:rsid w:val="0052786E"/>
    <w:rsid w:val="005407C8"/>
    <w:rsid w:val="00544020"/>
    <w:rsid w:val="00547829"/>
    <w:rsid w:val="005807F0"/>
    <w:rsid w:val="00592006"/>
    <w:rsid w:val="005972BE"/>
    <w:rsid w:val="005B5255"/>
    <w:rsid w:val="005C1C3D"/>
    <w:rsid w:val="00605C7A"/>
    <w:rsid w:val="006200E5"/>
    <w:rsid w:val="00636B0D"/>
    <w:rsid w:val="00675203"/>
    <w:rsid w:val="00683D2C"/>
    <w:rsid w:val="006B16BF"/>
    <w:rsid w:val="00735A0D"/>
    <w:rsid w:val="00742290"/>
    <w:rsid w:val="007A224D"/>
    <w:rsid w:val="007B6A1C"/>
    <w:rsid w:val="007D4671"/>
    <w:rsid w:val="007D48B6"/>
    <w:rsid w:val="007E380A"/>
    <w:rsid w:val="00801531"/>
    <w:rsid w:val="00804A73"/>
    <w:rsid w:val="00810C13"/>
    <w:rsid w:val="0084155A"/>
    <w:rsid w:val="00861925"/>
    <w:rsid w:val="008656B7"/>
    <w:rsid w:val="0087790F"/>
    <w:rsid w:val="008C25BA"/>
    <w:rsid w:val="008C6026"/>
    <w:rsid w:val="008E4645"/>
    <w:rsid w:val="0090017A"/>
    <w:rsid w:val="00900DF2"/>
    <w:rsid w:val="0092021E"/>
    <w:rsid w:val="009A0DC2"/>
    <w:rsid w:val="009B6E3B"/>
    <w:rsid w:val="009D12B6"/>
    <w:rsid w:val="009E2F8F"/>
    <w:rsid w:val="009E750A"/>
    <w:rsid w:val="00A01BA3"/>
    <w:rsid w:val="00A1609D"/>
    <w:rsid w:val="00A5160A"/>
    <w:rsid w:val="00A51C6F"/>
    <w:rsid w:val="00A605E6"/>
    <w:rsid w:val="00A66A09"/>
    <w:rsid w:val="00A82D2C"/>
    <w:rsid w:val="00A84DE1"/>
    <w:rsid w:val="00AA7810"/>
    <w:rsid w:val="00AB0BD8"/>
    <w:rsid w:val="00AC077E"/>
    <w:rsid w:val="00AC4C81"/>
    <w:rsid w:val="00AD20DB"/>
    <w:rsid w:val="00AF2D6A"/>
    <w:rsid w:val="00AF3563"/>
    <w:rsid w:val="00B277F8"/>
    <w:rsid w:val="00B476EA"/>
    <w:rsid w:val="00B61BAD"/>
    <w:rsid w:val="00B63BFD"/>
    <w:rsid w:val="00B66DBA"/>
    <w:rsid w:val="00B902F0"/>
    <w:rsid w:val="00B94D74"/>
    <w:rsid w:val="00BC2141"/>
    <w:rsid w:val="00BE4575"/>
    <w:rsid w:val="00C05B85"/>
    <w:rsid w:val="00C16A8F"/>
    <w:rsid w:val="00C23023"/>
    <w:rsid w:val="00C37B47"/>
    <w:rsid w:val="00C51922"/>
    <w:rsid w:val="00C733EC"/>
    <w:rsid w:val="00CA34D2"/>
    <w:rsid w:val="00CB1E77"/>
    <w:rsid w:val="00CE15F1"/>
    <w:rsid w:val="00D06E05"/>
    <w:rsid w:val="00D138DA"/>
    <w:rsid w:val="00D43F24"/>
    <w:rsid w:val="00D4470F"/>
    <w:rsid w:val="00D52959"/>
    <w:rsid w:val="00D91EFA"/>
    <w:rsid w:val="00D96376"/>
    <w:rsid w:val="00D97101"/>
    <w:rsid w:val="00DC49E8"/>
    <w:rsid w:val="00DC585C"/>
    <w:rsid w:val="00DC5FD4"/>
    <w:rsid w:val="00DD1CBD"/>
    <w:rsid w:val="00E63E18"/>
    <w:rsid w:val="00E93253"/>
    <w:rsid w:val="00EB7EB4"/>
    <w:rsid w:val="00EC0FBC"/>
    <w:rsid w:val="00F168CC"/>
    <w:rsid w:val="00F33623"/>
    <w:rsid w:val="00F40C7D"/>
    <w:rsid w:val="00F710E0"/>
    <w:rsid w:val="00F7764C"/>
    <w:rsid w:val="00F96EC5"/>
    <w:rsid w:val="00FA2C4F"/>
    <w:rsid w:val="00FD38A5"/>
    <w:rsid w:val="00FE2081"/>
    <w:rsid w:val="00F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9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C585C"/>
    <w:pPr>
      <w:spacing w:after="0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after="240"/>
      <w:contextualSpacing/>
      <w:outlineLvl w:val="0"/>
    </w:pPr>
    <w:rPr>
      <w:rFonts w:asciiTheme="majorHAnsi" w:eastAsiaTheme="majorEastAsia" w:hAnsiTheme="majorHAnsi" w:cstheme="majorBidi"/>
      <w:color w:val="000000" w:themeColor="text1"/>
      <w:sz w:val="42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after="24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after="24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/>
      <w:contextualSpacing/>
    </w:pPr>
    <w:rPr>
      <w:rFonts w:asciiTheme="minorHAnsi" w:hAnsiTheme="minorHAnsi" w:cstheme="minorBidi"/>
      <w:color w:val="000000" w:themeColor="text1"/>
      <w:sz w:val="32"/>
      <w:lang w:val="en-GB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after="24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val="en-GB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 w:after="240" w:line="312" w:lineRule="auto"/>
      <w:ind w:left="490" w:right="490"/>
    </w:pPr>
    <w:rPr>
      <w:rFonts w:asciiTheme="minorHAnsi" w:hAnsiTheme="minorHAnsi" w:cstheme="minorBidi"/>
      <w:i/>
      <w:iCs/>
      <w:color w:val="404040" w:themeColor="text1" w:themeTint="BF"/>
      <w:lang w:val="en-GB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  <w:spacing w:after="240" w:line="312" w:lineRule="auto"/>
    </w:pPr>
    <w:rPr>
      <w:rFonts w:asciiTheme="minorHAnsi" w:hAnsiTheme="minorHAnsi" w:cstheme="minorBidi"/>
      <w:color w:val="000000" w:themeColor="text1"/>
      <w:lang w:val="en-GB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/>
      <w:contextualSpacing/>
    </w:pPr>
    <w:rPr>
      <w:rFonts w:asciiTheme="minorHAnsi" w:hAnsiTheme="minorHAnsi" w:cstheme="minorBidi"/>
      <w:color w:val="000000" w:themeColor="text1"/>
      <w:lang w:val="en-GB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000000" w:themeColor="text1"/>
      <w:sz w:val="20"/>
      <w:szCs w:val="18"/>
      <w:lang w:val="en-GB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rPr>
      <w:rFonts w:asciiTheme="minorHAnsi" w:hAnsiTheme="minorHAnsi" w:cstheme="minorBidi"/>
      <w:color w:val="000000" w:themeColor="text1"/>
      <w:lang w:val="en-GB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c">
    <w:name w:val="List Paragraph"/>
    <w:basedOn w:val="a1"/>
    <w:uiPriority w:val="34"/>
    <w:unhideWhenUsed/>
    <w:qFormat/>
    <w:rsid w:val="00BC2141"/>
    <w:pPr>
      <w:ind w:firstLineChars="200" w:firstLine="420"/>
    </w:pPr>
  </w:style>
  <w:style w:type="character" w:styleId="afd">
    <w:name w:val="annotation reference"/>
    <w:basedOn w:val="a2"/>
    <w:uiPriority w:val="99"/>
    <w:semiHidden/>
    <w:unhideWhenUsed/>
    <w:rsid w:val="005C1C3D"/>
    <w:rPr>
      <w:sz w:val="21"/>
      <w:szCs w:val="21"/>
    </w:rPr>
  </w:style>
  <w:style w:type="paragraph" w:styleId="afe">
    <w:name w:val="annotation text"/>
    <w:basedOn w:val="a1"/>
    <w:link w:val="aff"/>
    <w:uiPriority w:val="99"/>
    <w:semiHidden/>
    <w:unhideWhenUsed/>
    <w:rsid w:val="005C1C3D"/>
  </w:style>
  <w:style w:type="character" w:customStyle="1" w:styleId="aff">
    <w:name w:val="批注文字字符"/>
    <w:basedOn w:val="a2"/>
    <w:link w:val="afe"/>
    <w:uiPriority w:val="99"/>
    <w:semiHidden/>
    <w:rsid w:val="005C1C3D"/>
    <w:rPr>
      <w:rFonts w:ascii="Times New Roman" w:hAnsi="Times New Roman" w:cs="Times New Roman"/>
      <w:color w:val="auto"/>
      <w:lang w:eastAsia="zh-CN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C1C3D"/>
    <w:rPr>
      <w:b/>
      <w:bCs/>
    </w:rPr>
  </w:style>
  <w:style w:type="character" w:customStyle="1" w:styleId="aff1">
    <w:name w:val="批注主题字符"/>
    <w:basedOn w:val="aff"/>
    <w:link w:val="aff0"/>
    <w:uiPriority w:val="99"/>
    <w:semiHidden/>
    <w:rsid w:val="005C1C3D"/>
    <w:rPr>
      <w:rFonts w:ascii="Times New Roman" w:hAnsi="Times New Roman" w:cs="Times New Roman"/>
      <w:b/>
      <w:bCs/>
      <w:color w:val="auto"/>
      <w:lang w:eastAsia="zh-CN"/>
    </w:rPr>
  </w:style>
  <w:style w:type="paragraph" w:styleId="aff2">
    <w:name w:val="Balloon Text"/>
    <w:basedOn w:val="a1"/>
    <w:link w:val="aff3"/>
    <w:uiPriority w:val="99"/>
    <w:semiHidden/>
    <w:unhideWhenUsed/>
    <w:rsid w:val="005C1C3D"/>
    <w:rPr>
      <w:sz w:val="18"/>
      <w:szCs w:val="18"/>
    </w:rPr>
  </w:style>
  <w:style w:type="character" w:customStyle="1" w:styleId="aff3">
    <w:name w:val="批注框文本字符"/>
    <w:basedOn w:val="a2"/>
    <w:link w:val="aff2"/>
    <w:uiPriority w:val="99"/>
    <w:semiHidden/>
    <w:rsid w:val="005C1C3D"/>
    <w:rPr>
      <w:rFonts w:ascii="Times New Roman" w:hAnsi="Times New Roman" w:cs="Times New Roman"/>
      <w:color w:val="auto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532</Words>
  <Characters>3033</Characters>
  <Application>Microsoft Macintosh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2016-05-03T03:16:00Z</dcterms:created>
  <dcterms:modified xsi:type="dcterms:W3CDTF">2016-05-03T13:16:00Z</dcterms:modified>
</cp:coreProperties>
</file>